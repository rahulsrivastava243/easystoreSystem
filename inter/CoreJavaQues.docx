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Arial" w:eastAsia="Times New Roman" w:hAnsi="Arial" w:cs="Arial"/>
          <w:b/>
          <w:bCs/>
          <w:color w:val="2F2E2E"/>
          <w:sz w:val="27"/>
          <w:szCs w:val="27"/>
          <w:lang w:eastAsia="en-IN"/>
        </w:rPr>
        <w:t>Top 25  Java Interview Questions :</w:t>
      </w:r>
      <w:r w:rsidRPr="00105D11">
        <w:rPr>
          <w:rFonts w:ascii="Arial" w:eastAsia="Times New Roman" w:hAnsi="Arial" w:cs="Arial"/>
          <w:color w:val="2F2E2E"/>
          <w:sz w:val="27"/>
          <w:szCs w:val="27"/>
          <w:lang w:eastAsia="en-IN"/>
        </w:rPr>
        <w:br/>
      </w:r>
      <w:r w:rsidRPr="00105D11">
        <w:rPr>
          <w:rFonts w:ascii="Arial" w:eastAsia="Times New Roman" w:hAnsi="Arial" w:cs="Arial"/>
          <w:b/>
          <w:bCs/>
          <w:color w:val="2F2E2E"/>
          <w:sz w:val="27"/>
          <w:szCs w:val="27"/>
          <w:lang w:eastAsia="en-IN"/>
        </w:rPr>
        <w:br/>
        <w:t>1. Which two method you need to implement for key Object in HashMap ?</w:t>
      </w:r>
    </w:p>
    <w:p w:rsidR="00105D11" w:rsidRPr="00105D11" w:rsidRDefault="00105D11" w:rsidP="00105D11">
      <w:pPr>
        <w:spacing w:after="0" w:line="240" w:lineRule="auto"/>
        <w:rPr>
          <w:rFonts w:ascii="Times New Roman" w:eastAsia="Times New Roman" w:hAnsi="Times New Roman" w:cs="Times New Roman"/>
          <w:sz w:val="24"/>
          <w:szCs w:val="24"/>
          <w:lang w:eastAsia="en-IN"/>
        </w:rPr>
      </w:pPr>
      <w:r w:rsidRPr="00105D11">
        <w:rPr>
          <w:rFonts w:ascii="inherit" w:eastAsia="Times New Roman" w:hAnsi="inherit" w:cs="Times New Roman"/>
          <w:color w:val="2F2E2E"/>
          <w:sz w:val="27"/>
          <w:szCs w:val="27"/>
          <w:bdr w:val="none" w:sz="0" w:space="0" w:color="auto" w:frame="1"/>
          <w:shd w:val="clear" w:color="auto" w:fill="FFFFFF"/>
          <w:lang w:eastAsia="en-IN"/>
        </w:rPr>
        <w:t>In order to use any object as Key in HashMap, it must implements equals and hashcode method in Java. Read </w:t>
      </w:r>
      <w:hyperlink r:id="rId5" w:tgtFrame="_blank" w:history="1">
        <w:r w:rsidRPr="00105D11">
          <w:rPr>
            <w:rFonts w:ascii="inherit" w:eastAsia="Times New Roman" w:hAnsi="inherit" w:cs="Times New Roman"/>
            <w:b/>
            <w:bCs/>
            <w:color w:val="A41600"/>
            <w:sz w:val="27"/>
            <w:lang w:eastAsia="en-IN"/>
          </w:rPr>
          <w:t>How HashMap works in Java</w:t>
        </w:r>
      </w:hyperlink>
      <w:r w:rsidRPr="00105D11">
        <w:rPr>
          <w:rFonts w:ascii="inherit" w:eastAsia="Times New Roman" w:hAnsi="inherit" w:cs="Times New Roman"/>
          <w:color w:val="2F2E2E"/>
          <w:sz w:val="27"/>
          <w:szCs w:val="27"/>
          <w:bdr w:val="none" w:sz="0" w:space="0" w:color="auto" w:frame="1"/>
          <w:shd w:val="clear" w:color="auto" w:fill="FFFFFF"/>
          <w:lang w:eastAsia="en-IN"/>
        </w:rPr>
        <w:t>  for detailed explanation on how equals and hashcode method is used to put and get object from HashMap. </w:t>
      </w:r>
      <w:r w:rsidRPr="00105D11">
        <w:rPr>
          <w:rFonts w:ascii="Arial" w:eastAsia="Times New Roman" w:hAnsi="Arial" w:cs="Arial"/>
          <w:color w:val="2F2E2E"/>
          <w:sz w:val="27"/>
          <w:szCs w:val="27"/>
          <w:lang w:eastAsia="en-IN"/>
        </w:rPr>
        <w:br/>
      </w:r>
      <w:r w:rsidRPr="00105D11">
        <w:rPr>
          <w:rFonts w:ascii="Arial" w:eastAsia="Times New Roman" w:hAnsi="Arial" w:cs="Arial"/>
          <w:color w:val="2F2E2E"/>
          <w:sz w:val="27"/>
          <w:szCs w:val="27"/>
          <w:lang w:eastAsia="en-IN"/>
        </w:rPr>
        <w:br/>
      </w:r>
      <w:r w:rsidRPr="00105D11">
        <w:rPr>
          <w:rFonts w:ascii="Arial" w:eastAsia="Times New Roman" w:hAnsi="Arial" w:cs="Arial"/>
          <w:b/>
          <w:bCs/>
          <w:color w:val="2F2E2E"/>
          <w:sz w:val="27"/>
          <w:szCs w:val="27"/>
          <w:shd w:val="clear" w:color="auto" w:fill="FFFFFF"/>
          <w:lang w:eastAsia="en-IN"/>
        </w:rPr>
        <w:t>2. What is immutable object? Can you write immutable object?</w:t>
      </w:r>
      <w:r w:rsidRPr="00105D11">
        <w:rPr>
          <w:rFonts w:ascii="inherit" w:eastAsia="Times New Roman" w:hAnsi="inherit" w:cs="Times New Roman"/>
          <w:color w:val="2F2E2E"/>
          <w:sz w:val="27"/>
          <w:szCs w:val="27"/>
          <w:bdr w:val="none" w:sz="0" w:space="0" w:color="auto" w:frame="1"/>
          <w:shd w:val="clear" w:color="auto" w:fill="FFFFFF"/>
          <w:lang w:eastAsia="en-IN"/>
        </w:rPr>
        <w:t>Immutable classes are Java classes whose objects can not be modified once created. Any modification in Immutable object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b/>
          <w:bCs/>
          <w:color w:val="2F2E2E"/>
          <w:sz w:val="27"/>
          <w:szCs w:val="27"/>
          <w:bdr w:val="none" w:sz="0" w:space="0" w:color="auto" w:frame="1"/>
          <w:lang w:eastAsia="en-IN"/>
        </w:rPr>
        <w:t>3. What is the difference between creating String as new() and literal?</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When we create string with new() Operator, it’s created in heap and not added into string pool while String created using literal are created in String pool itself which exists in PermGen area of heap.</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Arial" w:eastAsia="Times New Roman" w:hAnsi="Arial" w:cs="Arial"/>
          <w:color w:val="2F2E2E"/>
          <w:sz w:val="27"/>
          <w:szCs w:val="27"/>
          <w:lang w:eastAsia="en-IN"/>
        </w:rPr>
        <w:br/>
      </w:r>
      <w:bookmarkStart w:id="0" w:name="more"/>
      <w:bookmarkEnd w:id="0"/>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pacing w:after="0" w:line="240" w:lineRule="auto"/>
        <w:rPr>
          <w:rFonts w:ascii="Times New Roman" w:eastAsia="Times New Roman" w:hAnsi="Times New Roman" w:cs="Times New Roman"/>
          <w:sz w:val="24"/>
          <w:szCs w:val="24"/>
          <w:lang w:eastAsia="en-IN"/>
        </w:rPr>
      </w:pPr>
      <w:r w:rsidRPr="00105D11">
        <w:rPr>
          <w:rFonts w:ascii="inherit" w:eastAsia="Times New Roman" w:hAnsi="inherit" w:cs="Times New Roman"/>
          <w:color w:val="333333"/>
          <w:sz w:val="27"/>
          <w:szCs w:val="27"/>
          <w:bdr w:val="none" w:sz="0" w:space="0" w:color="auto" w:frame="1"/>
          <w:shd w:val="clear" w:color="auto" w:fill="FFFFFF"/>
          <w:lang w:eastAsia="en-IN"/>
        </w:rPr>
        <w:t>String s = new String("Test");</w:t>
      </w:r>
      <w:r w:rsidRPr="00105D11">
        <w:rPr>
          <w:rFonts w:ascii="inherit" w:eastAsia="Times New Roman" w:hAnsi="inherit" w:cs="Times New Roman"/>
          <w:color w:val="333333"/>
          <w:sz w:val="27"/>
          <w:szCs w:val="27"/>
          <w:bdr w:val="none" w:sz="0" w:space="0" w:color="auto" w:frame="1"/>
          <w:shd w:val="clear" w:color="auto" w:fill="FFFFFF"/>
          <w:lang w:eastAsia="en-IN"/>
        </w:rPr>
        <w:br/>
        <w:t> </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333333"/>
          <w:sz w:val="27"/>
          <w:szCs w:val="27"/>
          <w:bdr w:val="none" w:sz="0" w:space="0" w:color="auto" w:frame="1"/>
          <w:shd w:val="clear" w:color="auto" w:fill="FFFFFF"/>
          <w:lang w:eastAsia="en-IN"/>
        </w:rPr>
        <w:t>does not  put the object in String pool , we need to call String.intern() method which is used to put  them into String pool explicitly. its only when you create String object as String literal e.g. String s = "Test" Java automatically put that into String pool.</w:t>
      </w:r>
      <w:r w:rsidRPr="00105D11">
        <w:rPr>
          <w:rFonts w:ascii="Arial" w:eastAsia="Times New Roman" w:hAnsi="Arial" w:cs="Arial"/>
          <w:color w:val="2F2E2E"/>
          <w:sz w:val="27"/>
          <w:szCs w:val="27"/>
          <w:lang w:eastAsia="en-IN"/>
        </w:rPr>
        <w:br/>
      </w:r>
      <w:r w:rsidRPr="00105D11">
        <w:rPr>
          <w:rFonts w:ascii="inherit" w:eastAsia="Times New Roman" w:hAnsi="inherit" w:cs="Times New Roman"/>
          <w:color w:val="333333"/>
          <w:sz w:val="27"/>
          <w:szCs w:val="27"/>
          <w:bdr w:val="none" w:sz="0" w:space="0" w:color="auto" w:frame="1"/>
          <w:shd w:val="clear" w:color="auto" w:fill="FFFFFF"/>
          <w:lang w:eastAsia="en-IN"/>
        </w:rPr>
        <w:br/>
      </w:r>
    </w:p>
    <w:p w:rsidR="00105D11" w:rsidRPr="00105D11" w:rsidRDefault="00105D11" w:rsidP="00105D11">
      <w:pPr>
        <w:shd w:val="clear" w:color="auto" w:fill="FFFFFF"/>
        <w:spacing w:after="0" w:line="270" w:lineRule="atLeast"/>
        <w:textAlignment w:val="baseline"/>
        <w:rPr>
          <w:rFonts w:ascii="Arial" w:eastAsia="Times New Roman" w:hAnsi="Arial" w:cs="Arial"/>
          <w:color w:val="222222"/>
          <w:sz w:val="27"/>
          <w:szCs w:val="27"/>
          <w:lang w:eastAsia="en-IN"/>
        </w:rPr>
      </w:pPr>
      <w:r w:rsidRPr="00105D11">
        <w:rPr>
          <w:rFonts w:ascii="Arial" w:eastAsia="Times New Roman" w:hAnsi="Arial" w:cs="Arial"/>
          <w:b/>
          <w:bCs/>
          <w:color w:val="222222"/>
          <w:sz w:val="27"/>
          <w:szCs w:val="27"/>
          <w:lang w:eastAsia="en-IN"/>
        </w:rPr>
        <w:t>4. What is</w:t>
      </w:r>
      <w:r w:rsidRPr="00105D11">
        <w:rPr>
          <w:rFonts w:ascii="Arial" w:eastAsia="Times New Roman" w:hAnsi="Arial" w:cs="Arial"/>
          <w:b/>
          <w:bCs/>
          <w:color w:val="222222"/>
          <w:sz w:val="27"/>
          <w:lang w:eastAsia="en-IN"/>
        </w:rPr>
        <w:t> </w:t>
      </w:r>
      <w:hyperlink r:id="rId6" w:tgtFrame="_blank" w:history="1">
        <w:r w:rsidRPr="00105D11">
          <w:rPr>
            <w:rFonts w:ascii="inherit" w:eastAsia="Times New Roman" w:hAnsi="inherit" w:cs="Arial"/>
            <w:b/>
            <w:bCs/>
            <w:color w:val="A41600"/>
            <w:sz w:val="27"/>
            <w:lang w:eastAsia="en-IN"/>
          </w:rPr>
          <w:t>difference between StringBuffer and StringBuilder</w:t>
        </w:r>
      </w:hyperlink>
      <w:r w:rsidRPr="00105D11">
        <w:rPr>
          <w:rFonts w:ascii="Arial" w:eastAsia="Times New Roman" w:hAnsi="Arial" w:cs="Arial"/>
          <w:b/>
          <w:bCs/>
          <w:color w:val="222222"/>
          <w:sz w:val="27"/>
          <w:lang w:eastAsia="en-IN"/>
        </w:rPr>
        <w:t> </w:t>
      </w:r>
      <w:r w:rsidRPr="00105D11">
        <w:rPr>
          <w:rFonts w:ascii="Arial" w:eastAsia="Times New Roman" w:hAnsi="Arial" w:cs="Arial"/>
          <w:b/>
          <w:bCs/>
          <w:color w:val="222222"/>
          <w:sz w:val="27"/>
          <w:szCs w:val="27"/>
          <w:lang w:eastAsia="en-IN"/>
        </w:rPr>
        <w:t>in Java ?</w:t>
      </w:r>
    </w:p>
    <w:p w:rsidR="00105D11" w:rsidRPr="00105D11" w:rsidRDefault="00105D11" w:rsidP="00105D11">
      <w:pPr>
        <w:spacing w:after="0" w:line="240" w:lineRule="auto"/>
        <w:rPr>
          <w:rFonts w:ascii="Times New Roman" w:eastAsia="Times New Roman" w:hAnsi="Times New Roman" w:cs="Times New Roman"/>
          <w:sz w:val="24"/>
          <w:szCs w:val="24"/>
          <w:lang w:eastAsia="en-IN"/>
        </w:rPr>
      </w:pPr>
    </w:p>
    <w:p w:rsidR="00105D11" w:rsidRPr="00105D11" w:rsidRDefault="00105D11" w:rsidP="00105D11">
      <w:pPr>
        <w:spacing w:after="0" w:line="240" w:lineRule="auto"/>
        <w:rPr>
          <w:rFonts w:ascii="Times New Roman" w:eastAsia="Times New Roman" w:hAnsi="Times New Roman" w:cs="Times New Roman"/>
          <w:sz w:val="24"/>
          <w:szCs w:val="24"/>
          <w:lang w:eastAsia="en-IN"/>
        </w:rPr>
      </w:pPr>
    </w:p>
    <w:p w:rsidR="00105D11" w:rsidRPr="00105D11" w:rsidRDefault="00105D11" w:rsidP="00105D11">
      <w:pPr>
        <w:shd w:val="clear" w:color="auto" w:fill="FFFFFF"/>
        <w:spacing w:after="0" w:line="270" w:lineRule="atLeast"/>
        <w:textAlignment w:val="baseline"/>
        <w:rPr>
          <w:rFonts w:ascii="inherit" w:eastAsia="Times New Roman" w:hAnsi="inherit" w:cs="Times New Roman"/>
          <w:color w:val="222222"/>
          <w:sz w:val="27"/>
          <w:szCs w:val="27"/>
          <w:lang w:eastAsia="en-IN"/>
        </w:rPr>
      </w:pPr>
      <w:r w:rsidRPr="00105D11">
        <w:rPr>
          <w:rFonts w:ascii="inherit" w:eastAsia="Times New Roman" w:hAnsi="inherit" w:cs="Times New Roman"/>
          <w:color w:val="222222"/>
          <w:sz w:val="27"/>
          <w:szCs w:val="27"/>
          <w:bdr w:val="none" w:sz="0" w:space="0" w:color="auto" w:frame="1"/>
          <w:lang w:eastAsia="en-IN"/>
        </w:rPr>
        <w:t>Classic Java questions which some people thing tricky and some consider very easy. StringBuilder in Java is introduced in Java 5 and only difference between both of them is that Stringbuffer methods are synchronized while StringBuilder is non synchronized. See </w:t>
      </w:r>
      <w:hyperlink r:id="rId7" w:tgtFrame="_blank" w:history="1">
        <w:r w:rsidRPr="00105D11">
          <w:rPr>
            <w:rFonts w:ascii="inherit" w:eastAsia="Times New Roman" w:hAnsi="inherit" w:cs="Times New Roman"/>
            <w:color w:val="A41600"/>
            <w:sz w:val="27"/>
            <w:lang w:eastAsia="en-IN"/>
          </w:rPr>
          <w:t>StringBuilder vs StringBuffer</w:t>
        </w:r>
      </w:hyperlink>
      <w:r w:rsidRPr="00105D11">
        <w:rPr>
          <w:rFonts w:ascii="inherit" w:eastAsia="Times New Roman" w:hAnsi="inherit" w:cs="Times New Roman"/>
          <w:color w:val="222222"/>
          <w:sz w:val="27"/>
          <w:szCs w:val="27"/>
          <w:bdr w:val="none" w:sz="0" w:space="0" w:color="auto" w:frame="1"/>
          <w:lang w:eastAsia="en-IN"/>
        </w:rPr>
        <w:t> for more differences.</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b/>
          <w:bCs/>
          <w:color w:val="2F2E2E"/>
          <w:sz w:val="27"/>
          <w:szCs w:val="27"/>
          <w:bdr w:val="none" w:sz="0" w:space="0" w:color="auto" w:frame="1"/>
          <w:lang w:eastAsia="en-IN"/>
        </w:rPr>
        <w:t>5.  Write code to find the First non repeated character in the String  ?</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Another good Java interview question, This question is mainly asked by Amazon and equivalent companies. See</w:t>
      </w:r>
      <w:r w:rsidRPr="00105D11">
        <w:rPr>
          <w:rFonts w:ascii="inherit" w:eastAsia="Times New Roman" w:hAnsi="inherit" w:cs="Arial"/>
          <w:color w:val="2F2E2E"/>
          <w:sz w:val="27"/>
          <w:lang w:eastAsia="en-IN"/>
        </w:rPr>
        <w:t> </w:t>
      </w:r>
      <w:hyperlink r:id="rId8" w:tgtFrame="_blank" w:history="1">
        <w:r w:rsidRPr="00105D11">
          <w:rPr>
            <w:rFonts w:ascii="inherit" w:eastAsia="Times New Roman" w:hAnsi="inherit" w:cs="Arial"/>
            <w:color w:val="A41600"/>
            <w:sz w:val="27"/>
            <w:lang w:eastAsia="en-IN"/>
          </w:rPr>
          <w:t>first non repeated character in the string : Amazon interview question</w:t>
        </w:r>
      </w:hyperlink>
    </w:p>
    <w:p w:rsidR="00105D11" w:rsidRPr="00105D11" w:rsidRDefault="00105D11" w:rsidP="00105D11">
      <w:pPr>
        <w:spacing w:after="0" w:line="240" w:lineRule="auto"/>
        <w:rPr>
          <w:rFonts w:ascii="Times New Roman" w:eastAsia="Times New Roman" w:hAnsi="Times New Roman" w:cs="Times New Roman"/>
          <w:sz w:val="24"/>
          <w:szCs w:val="24"/>
          <w:lang w:eastAsia="en-IN"/>
        </w:rPr>
      </w:pP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Arial" w:eastAsia="Times New Roman" w:hAnsi="Arial" w:cs="Arial"/>
          <w:color w:val="2F2E2E"/>
          <w:sz w:val="27"/>
          <w:szCs w:val="27"/>
          <w:lang w:eastAsia="en-IN"/>
        </w:rPr>
        <w:br/>
      </w:r>
    </w:p>
    <w:p w:rsidR="00105D11" w:rsidRPr="00105D11" w:rsidRDefault="00105D11" w:rsidP="00105D11">
      <w:pPr>
        <w:shd w:val="clear" w:color="auto" w:fill="FFFFFF"/>
        <w:spacing w:after="270" w:line="240" w:lineRule="auto"/>
        <w:textAlignment w:val="baseline"/>
        <w:rPr>
          <w:rFonts w:ascii="inherit" w:eastAsia="Times New Roman" w:hAnsi="inherit" w:cs="Arial"/>
          <w:color w:val="2F2E2E"/>
          <w:sz w:val="27"/>
          <w:szCs w:val="27"/>
          <w:lang w:eastAsia="en-IN"/>
        </w:rPr>
      </w:pPr>
      <w:r w:rsidRPr="00105D11">
        <w:rPr>
          <w:rFonts w:ascii="inherit" w:eastAsia="Times New Roman" w:hAnsi="inherit" w:cs="Arial"/>
          <w:b/>
          <w:bCs/>
          <w:color w:val="2F2E2E"/>
          <w:sz w:val="27"/>
          <w:szCs w:val="27"/>
          <w:lang w:eastAsia="en-IN"/>
        </w:rPr>
        <w:t>6. What is the difference between ArrayList and Vector ?</w:t>
      </w:r>
      <w:r w:rsidRPr="00105D11">
        <w:rPr>
          <w:rFonts w:ascii="inherit" w:eastAsia="Times New Roman" w:hAnsi="inherit" w:cs="Arial"/>
          <w:color w:val="2F2E2E"/>
          <w:sz w:val="27"/>
          <w:szCs w:val="27"/>
          <w:lang w:eastAsia="en-IN"/>
        </w:rPr>
        <w:br/>
        <w:t>This question is mostly used as a start up question in Technical interviews  on the topic of Collection framework . Answer is explained in detail here</w:t>
      </w:r>
      <w:r w:rsidRPr="00105D11">
        <w:rPr>
          <w:rFonts w:ascii="inherit" w:eastAsia="Times New Roman" w:hAnsi="inherit" w:cs="Arial"/>
          <w:color w:val="2F2E2E"/>
          <w:sz w:val="27"/>
          <w:lang w:eastAsia="en-IN"/>
        </w:rPr>
        <w:t> </w:t>
      </w:r>
      <w:hyperlink r:id="rId9" w:tgtFrame="_blank" w:history="1">
        <w:r w:rsidRPr="00105D11">
          <w:rPr>
            <w:rFonts w:ascii="inherit" w:eastAsia="Times New Roman" w:hAnsi="inherit" w:cs="Arial"/>
            <w:color w:val="A41600"/>
            <w:sz w:val="27"/>
            <w:lang w:eastAsia="en-IN"/>
          </w:rPr>
          <w:t>Difference between ArrayList and Vector</w:t>
        </w:r>
      </w:hyperlink>
      <w:r w:rsidRPr="00105D11">
        <w:rPr>
          <w:rFonts w:ascii="inherit" w:eastAsia="Times New Roman" w:hAnsi="inherit" w:cs="Arial"/>
          <w:color w:val="2F2E2E"/>
          <w:sz w:val="27"/>
          <w:lang w:eastAsia="en-IN"/>
        </w:rPr>
        <w:t> </w:t>
      </w:r>
      <w:r w:rsidRPr="00105D11">
        <w:rPr>
          <w:rFonts w:ascii="inherit" w:eastAsia="Times New Roman" w:hAnsi="inherit" w:cs="Arial"/>
          <w:color w:val="2F2E2E"/>
          <w:sz w:val="27"/>
          <w:szCs w:val="27"/>
          <w:lang w:eastAsia="en-IN"/>
        </w:rPr>
        <w:t>.</w:t>
      </w:r>
      <w:r w:rsidRPr="00105D11">
        <w:rPr>
          <w:rFonts w:ascii="inherit" w:eastAsia="Times New Roman" w:hAnsi="inherit" w:cs="Arial"/>
          <w:color w:val="2F2E2E"/>
          <w:sz w:val="27"/>
          <w:szCs w:val="27"/>
          <w:lang w:eastAsia="en-IN"/>
        </w:rPr>
        <w:br/>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b/>
          <w:bCs/>
          <w:color w:val="2F2E2E"/>
          <w:sz w:val="27"/>
          <w:szCs w:val="27"/>
          <w:bdr w:val="none" w:sz="0" w:space="0" w:color="auto" w:frame="1"/>
          <w:lang w:eastAsia="en-IN"/>
        </w:rPr>
        <w:t>7. How do you handle error condition  while writing stored procedure or accessing stored procedure from java?</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This is one of the tough Java interview question and its open for all, my friend didn't know the answer so he didn't mind telling me. my take is that stored procedure should return error code if some operation fails but if stored procedure itself fail than catching SQLException is only choice.</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b/>
          <w:bCs/>
          <w:color w:val="2F2E2E"/>
          <w:sz w:val="27"/>
          <w:szCs w:val="27"/>
          <w:bdr w:val="none" w:sz="0" w:space="0" w:color="auto" w:frame="1"/>
          <w:lang w:eastAsia="en-IN"/>
        </w:rPr>
        <w:t>8. What is difference between Executor.submit() and Executer.execute() method ?</w:t>
      </w:r>
    </w:p>
    <w:p w:rsidR="00105D11" w:rsidRPr="00105D11" w:rsidRDefault="00105D11" w:rsidP="00105D11">
      <w:pPr>
        <w:shd w:val="clear" w:color="auto" w:fill="F5F5F5"/>
        <w:spacing w:after="180" w:line="330" w:lineRule="atLeast"/>
        <w:textAlignment w:val="baseline"/>
        <w:rPr>
          <w:rFonts w:ascii="inherit" w:eastAsia="Times New Roman" w:hAnsi="inherit" w:cs="Times New Roman"/>
          <w:i/>
          <w:iCs/>
          <w:color w:val="558866"/>
          <w:sz w:val="24"/>
          <w:szCs w:val="24"/>
          <w:lang w:eastAsia="en-IN"/>
        </w:rPr>
      </w:pPr>
      <w:r w:rsidRPr="00105D11">
        <w:rPr>
          <w:rFonts w:ascii="inherit" w:eastAsia="Times New Roman" w:hAnsi="inherit" w:cs="Times New Roman"/>
          <w:i/>
          <w:iCs/>
          <w:color w:val="000000"/>
          <w:sz w:val="24"/>
          <w:szCs w:val="24"/>
          <w:bdr w:val="none" w:sz="0" w:space="0" w:color="auto" w:frame="1"/>
          <w:lang w:eastAsia="en-IN"/>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Future.get will re-throw this exception, wrapped in an ExecutionException.</w:t>
      </w:r>
    </w:p>
    <w:p w:rsidR="00105D11" w:rsidRPr="00105D11" w:rsidRDefault="00105D11" w:rsidP="00105D11">
      <w:pPr>
        <w:spacing w:after="0" w:line="240" w:lineRule="auto"/>
        <w:rPr>
          <w:rFonts w:ascii="Times New Roman" w:eastAsia="Times New Roman" w:hAnsi="Times New Roman" w:cs="Times New Roman"/>
          <w:sz w:val="24"/>
          <w:szCs w:val="24"/>
          <w:lang w:eastAsia="en-IN"/>
        </w:rPr>
      </w:pP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4"/>
          <w:szCs w:val="24"/>
          <w:lang w:eastAsia="en-IN"/>
        </w:rPr>
      </w:pP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b/>
          <w:bCs/>
          <w:color w:val="2F2E2E"/>
          <w:sz w:val="27"/>
          <w:szCs w:val="27"/>
          <w:bdr w:val="none" w:sz="0" w:space="0" w:color="auto" w:frame="1"/>
          <w:lang w:eastAsia="en-IN"/>
        </w:rPr>
        <w:t>9. What is the difference between factory and abstract factory pattern?</w:t>
      </w:r>
    </w:p>
    <w:p w:rsidR="00105D11" w:rsidRPr="00105D11" w:rsidRDefault="00105D11" w:rsidP="00105D11">
      <w:pPr>
        <w:shd w:val="clear" w:color="auto" w:fill="F5F5F5"/>
        <w:spacing w:after="180" w:line="330" w:lineRule="atLeast"/>
        <w:textAlignment w:val="baseline"/>
        <w:rPr>
          <w:rFonts w:ascii="Georgia" w:eastAsia="Times New Roman" w:hAnsi="Georgia" w:cs="Times New Roman"/>
          <w:i/>
          <w:iCs/>
          <w:color w:val="558866"/>
          <w:sz w:val="24"/>
          <w:szCs w:val="24"/>
          <w:lang w:eastAsia="en-IN"/>
        </w:rPr>
      </w:pPr>
      <w:r w:rsidRPr="00105D11">
        <w:rPr>
          <w:rFonts w:ascii="inherit" w:eastAsia="Times New Roman" w:hAnsi="inherit" w:cs="Times New Roman"/>
          <w:i/>
          <w:iCs/>
          <w:color w:val="000000"/>
          <w:sz w:val="24"/>
          <w:szCs w:val="24"/>
          <w:bdr w:val="none" w:sz="0" w:space="0" w:color="auto" w:frame="1"/>
          <w:lang w:eastAsia="en-IN"/>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You can also refer What is Factory method design pattern in Java to know more details.</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b/>
          <w:bCs/>
          <w:color w:val="2F2E2E"/>
          <w:sz w:val="27"/>
          <w:szCs w:val="27"/>
          <w:bdr w:val="none" w:sz="0" w:space="0" w:color="auto" w:frame="1"/>
          <w:lang w:eastAsia="en-IN"/>
        </w:rPr>
        <w:t>10. What is Singleton? is it better to make whole method synchronized or only critical section synchronized ?</w:t>
      </w:r>
    </w:p>
    <w:p w:rsidR="00105D11" w:rsidRPr="00105D11" w:rsidRDefault="000176B5" w:rsidP="00105D11">
      <w:pPr>
        <w:shd w:val="clear" w:color="auto" w:fill="FFFFFF"/>
        <w:spacing w:after="0" w:line="240" w:lineRule="auto"/>
        <w:textAlignment w:val="baseline"/>
        <w:rPr>
          <w:rFonts w:ascii="Arial" w:eastAsia="Times New Roman" w:hAnsi="Arial" w:cs="Arial"/>
          <w:color w:val="2F2E2E"/>
          <w:sz w:val="27"/>
          <w:szCs w:val="27"/>
          <w:lang w:eastAsia="en-IN"/>
        </w:rPr>
      </w:pPr>
      <w:hyperlink r:id="rId10" w:tgtFrame="_blank" w:history="1">
        <w:r w:rsidR="00105D11" w:rsidRPr="00105D11">
          <w:rPr>
            <w:rFonts w:ascii="inherit" w:eastAsia="Times New Roman" w:hAnsi="inherit" w:cs="Arial"/>
            <w:color w:val="A41600"/>
            <w:sz w:val="27"/>
            <w:lang w:eastAsia="en-IN"/>
          </w:rPr>
          <w:t>Singleton in Java is a class with just one instance in whole Java application</w:t>
        </w:r>
      </w:hyperlink>
      <w:r w:rsidR="00105D11" w:rsidRPr="00105D11">
        <w:rPr>
          <w:rFonts w:ascii="inherit" w:eastAsia="Times New Roman" w:hAnsi="inherit" w:cs="Arial"/>
          <w:color w:val="2F2E2E"/>
          <w:sz w:val="27"/>
          <w:szCs w:val="27"/>
          <w:bdr w:val="none" w:sz="0" w:space="0" w:color="auto" w:frame="1"/>
          <w:lang w:eastAsia="en-IN"/>
        </w:rPr>
        <w:t xml:space="preserve">, for example java.lang.Runtime is a Singleton class. Creating Singleton was tricky </w:t>
      </w:r>
      <w:r w:rsidR="00105D11" w:rsidRPr="00105D11">
        <w:rPr>
          <w:rFonts w:ascii="inherit" w:eastAsia="Times New Roman" w:hAnsi="inherit" w:cs="Arial"/>
          <w:color w:val="2F2E2E"/>
          <w:sz w:val="27"/>
          <w:szCs w:val="27"/>
          <w:bdr w:val="none" w:sz="0" w:space="0" w:color="auto" w:frame="1"/>
          <w:lang w:eastAsia="en-IN"/>
        </w:rPr>
        <w:lastRenderedPageBreak/>
        <w:t>prior Java 4 but once Java 5 introduced Enum its very easy. see my article </w:t>
      </w:r>
      <w:hyperlink r:id="rId11" w:tgtFrame="_blank" w:history="1">
        <w:r w:rsidR="00105D11" w:rsidRPr="00105D11">
          <w:rPr>
            <w:rFonts w:ascii="inherit" w:eastAsia="Times New Roman" w:hAnsi="inherit" w:cs="Arial"/>
            <w:color w:val="A41600"/>
            <w:sz w:val="27"/>
            <w:lang w:eastAsia="en-IN"/>
          </w:rPr>
          <w:t>How to create thread-safe Singleton in Java</w:t>
        </w:r>
      </w:hyperlink>
      <w:r w:rsidR="00105D11" w:rsidRPr="00105D11">
        <w:rPr>
          <w:rFonts w:ascii="inherit" w:eastAsia="Times New Roman" w:hAnsi="inherit" w:cs="Arial"/>
          <w:color w:val="2F2E2E"/>
          <w:sz w:val="27"/>
          <w:szCs w:val="27"/>
          <w:bdr w:val="none" w:sz="0" w:space="0" w:color="auto" w:frame="1"/>
          <w:lang w:eastAsia="en-IN"/>
        </w:rPr>
        <w:t> for more details on writing Singleton using enum and double checked locking which is purpose of this Java interview question.</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4"/>
          <w:szCs w:val="24"/>
          <w:lang w:eastAsia="en-IN"/>
        </w:rPr>
      </w:pP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4"/>
          <w:szCs w:val="24"/>
          <w:lang w:eastAsia="en-IN"/>
        </w:rPr>
      </w:pP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b/>
          <w:bCs/>
          <w:color w:val="2F2E2E"/>
          <w:sz w:val="27"/>
          <w:szCs w:val="27"/>
          <w:bdr w:val="none" w:sz="0" w:space="0" w:color="auto" w:frame="1"/>
          <w:lang w:eastAsia="en-IN"/>
        </w:rPr>
        <w:t>11. Can you write critical section code for singleton?</w:t>
      </w:r>
    </w:p>
    <w:p w:rsidR="00105D11" w:rsidRPr="00105D11" w:rsidRDefault="00105D11" w:rsidP="00105D11">
      <w:pPr>
        <w:shd w:val="clear" w:color="auto" w:fill="FFFFFF"/>
        <w:spacing w:after="0" w:line="240" w:lineRule="auto"/>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This core Java question is followup of previous question and expecting candidate to write Java singleton using double checked locking. Remember to use volatile variable to make Singleton thread-safe.</w:t>
      </w:r>
    </w:p>
    <w:p w:rsidR="00105D11" w:rsidRPr="00105D11" w:rsidRDefault="00105D11" w:rsidP="00105D11">
      <w:pPr>
        <w:spacing w:after="0" w:line="240" w:lineRule="auto"/>
        <w:rPr>
          <w:rFonts w:ascii="Times New Roman" w:eastAsia="Times New Roman" w:hAnsi="Times New Roman" w:cs="Times New Roman"/>
          <w:sz w:val="24"/>
          <w:szCs w:val="24"/>
          <w:lang w:eastAsia="en-IN"/>
        </w:rPr>
      </w:pP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12. Can you write code for</w:t>
      </w:r>
      <w:r w:rsidRPr="00105D11">
        <w:rPr>
          <w:rFonts w:ascii="inherit" w:eastAsia="Times New Roman" w:hAnsi="inherit" w:cs="Times New Roman"/>
          <w:b/>
          <w:bCs/>
          <w:color w:val="2F2E2E"/>
          <w:sz w:val="27"/>
          <w:lang w:eastAsia="en-IN"/>
        </w:rPr>
        <w:t> </w:t>
      </w:r>
      <w:hyperlink r:id="rId12" w:tgtFrame="_blank" w:history="1">
        <w:r w:rsidRPr="00105D11">
          <w:rPr>
            <w:rFonts w:ascii="inherit" w:eastAsia="Times New Roman" w:hAnsi="inherit" w:cs="Times New Roman"/>
            <w:b/>
            <w:bCs/>
            <w:color w:val="A41600"/>
            <w:sz w:val="27"/>
            <w:lang w:eastAsia="en-IN"/>
          </w:rPr>
          <w:t>iterating </w:t>
        </w:r>
      </w:hyperlink>
      <w:r w:rsidRPr="00105D11">
        <w:rPr>
          <w:rFonts w:ascii="inherit" w:eastAsia="Times New Roman" w:hAnsi="inherit" w:cs="Times New Roman"/>
          <w:b/>
          <w:bCs/>
          <w:color w:val="2F2E2E"/>
          <w:sz w:val="27"/>
          <w:szCs w:val="27"/>
          <w:bdr w:val="none" w:sz="0" w:space="0" w:color="auto" w:frame="1"/>
          <w:shd w:val="clear" w:color="auto" w:fill="FFFFFF"/>
          <w:lang w:eastAsia="en-IN"/>
        </w:rPr>
        <w:t>over hashmap in Java 4 and Java 5 ?</w:t>
      </w:r>
    </w:p>
    <w:p w:rsidR="00105D11" w:rsidRPr="00105D11" w:rsidRDefault="00105D11" w:rsidP="00105D11">
      <w:pPr>
        <w:spacing w:after="0" w:line="240" w:lineRule="auto"/>
        <w:rPr>
          <w:rFonts w:ascii="Times New Roman" w:eastAsia="Times New Roman" w:hAnsi="Times New Roman" w:cs="Times New Roman"/>
          <w:sz w:val="24"/>
          <w:szCs w:val="24"/>
          <w:lang w:eastAsia="en-IN"/>
        </w:rPr>
      </w:pPr>
      <w:r w:rsidRPr="00105D11">
        <w:rPr>
          <w:rFonts w:ascii="inherit" w:eastAsia="Times New Roman" w:hAnsi="inherit" w:cs="Times New Roman"/>
          <w:color w:val="2F2E2E"/>
          <w:sz w:val="27"/>
          <w:szCs w:val="27"/>
          <w:bdr w:val="none" w:sz="0" w:space="0" w:color="auto" w:frame="1"/>
          <w:shd w:val="clear" w:color="auto" w:fill="FFFFFF"/>
          <w:lang w:eastAsia="en-IN"/>
        </w:rPr>
        <w:t>Tricky one but he managed to write using while and for loop.</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13. When do you override hashcode and equals() ?</w:t>
      </w:r>
      <w:r w:rsidRPr="00105D11">
        <w:rPr>
          <w:rFonts w:ascii="inherit" w:eastAsia="Times New Roman" w:hAnsi="inherit" w:cs="Times New Roman"/>
          <w:color w:val="2F2E2E"/>
          <w:sz w:val="27"/>
          <w:szCs w:val="27"/>
          <w:bdr w:val="none" w:sz="0" w:space="0" w:color="auto" w:frame="1"/>
          <w:shd w:val="clear" w:color="auto" w:fill="FFFFFF"/>
          <w:lang w:eastAsia="en-IN"/>
        </w:rPr>
        <w:br/>
        <w:t>Whenever necessary especially if you want to do equality check or want to use your object as key in HashMap.</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14. What will be the problem if you don't override hashcode() method ?</w:t>
      </w:r>
      <w:r w:rsidRPr="00105D11">
        <w:rPr>
          <w:rFonts w:ascii="inherit" w:eastAsia="Times New Roman" w:hAnsi="inherit" w:cs="Times New Roman"/>
          <w:color w:val="2F2E2E"/>
          <w:sz w:val="27"/>
          <w:szCs w:val="27"/>
          <w:bdr w:val="none" w:sz="0" w:space="0" w:color="auto" w:frame="1"/>
          <w:shd w:val="clear" w:color="auto" w:fill="FFFFFF"/>
          <w:lang w:eastAsia="en-IN"/>
        </w:rPr>
        <w:br/>
        <w:t>You will not be able to recover your object from hash Map if that is used as key in HashMap.</w:t>
      </w:r>
      <w:r w:rsidRPr="00105D11">
        <w:rPr>
          <w:rFonts w:ascii="inherit" w:eastAsia="Times New Roman" w:hAnsi="inherit" w:cs="Times New Roman"/>
          <w:color w:val="2F2E2E"/>
          <w:sz w:val="27"/>
          <w:szCs w:val="27"/>
          <w:bdr w:val="none" w:sz="0" w:space="0" w:color="auto" w:frame="1"/>
          <w:shd w:val="clear" w:color="auto" w:fill="FFFFFF"/>
          <w:lang w:eastAsia="en-IN"/>
        </w:rPr>
        <w:br/>
        <w:t>See here  </w:t>
      </w:r>
      <w:hyperlink r:id="rId13" w:tgtFrame="_blank" w:history="1">
        <w:r w:rsidRPr="00105D11">
          <w:rPr>
            <w:rFonts w:ascii="inherit" w:eastAsia="Times New Roman" w:hAnsi="inherit" w:cs="Times New Roman"/>
            <w:color w:val="A41600"/>
            <w:sz w:val="27"/>
            <w:lang w:eastAsia="en-IN"/>
          </w:rPr>
          <w:t>How HashMap works in Java</w:t>
        </w:r>
      </w:hyperlink>
      <w:r w:rsidRPr="00105D11">
        <w:rPr>
          <w:rFonts w:ascii="inherit" w:eastAsia="Times New Roman" w:hAnsi="inherit" w:cs="Times New Roman"/>
          <w:color w:val="2F2E2E"/>
          <w:sz w:val="27"/>
          <w:szCs w:val="27"/>
          <w:bdr w:val="none" w:sz="0" w:space="0" w:color="auto" w:frame="1"/>
          <w:shd w:val="clear" w:color="auto" w:fill="FFFFFF"/>
          <w:lang w:eastAsia="en-IN"/>
        </w:rPr>
        <w:t> for detailed explanation.</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15. Is it better to synchronize critical section of getInstance() method or whole getInstance() method ?</w:t>
      </w:r>
      <w:r w:rsidRPr="00105D11">
        <w:rPr>
          <w:rFonts w:ascii="inherit" w:eastAsia="Times New Roman" w:hAnsi="inherit" w:cs="Times New Roman"/>
          <w:color w:val="2F2E2E"/>
          <w:sz w:val="27"/>
          <w:szCs w:val="27"/>
          <w:bdr w:val="none" w:sz="0" w:space="0" w:color="auto" w:frame="1"/>
          <w:shd w:val="clear" w:color="auto" w:fill="FFFFFF"/>
          <w:lang w:eastAsia="en-IN"/>
        </w:rPr>
        <w:br/>
        <w:t>Answer is critical section because if we lock whole method than every time some one call this method will have to wait even though we are not creating any object)</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16. What is the difference when String is gets created using literal or new() operator ?</w:t>
      </w:r>
      <w:r w:rsidRPr="00105D11">
        <w:rPr>
          <w:rFonts w:ascii="inherit" w:eastAsia="Times New Roman" w:hAnsi="inherit" w:cs="Times New Roman"/>
          <w:color w:val="2F2E2E"/>
          <w:sz w:val="27"/>
          <w:szCs w:val="27"/>
          <w:bdr w:val="none" w:sz="0" w:space="0" w:color="auto" w:frame="1"/>
          <w:shd w:val="clear" w:color="auto" w:fill="FFFFFF"/>
          <w:lang w:eastAsia="en-IN"/>
        </w:rPr>
        <w:br/>
        <w:t>When we create string with new() its created in heap and not added into string pool while String created using literal are created in String pool itself which exists in Perm area of heap.</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17. Does not overriding hashcode() method has any performance implication ?</w:t>
      </w:r>
      <w:r w:rsidRPr="00105D11">
        <w:rPr>
          <w:rFonts w:ascii="inherit" w:eastAsia="Times New Roman" w:hAnsi="inherit" w:cs="Times New Roman"/>
          <w:color w:val="2F2E2E"/>
          <w:sz w:val="27"/>
          <w:szCs w:val="27"/>
          <w:bdr w:val="none" w:sz="0" w:space="0" w:color="auto" w:frame="1"/>
          <w:shd w:val="clear" w:color="auto" w:fill="FFFFFF"/>
          <w:lang w:eastAsia="en-IN"/>
        </w:rPr>
        <w:br/>
        <w:t>This is a good question and open to all , as per my knowledge a poor hashcode function will result in frequent collision in HashMap which eventually increase time for adding an object into Hash Map.</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18. What’s wrong using HashMap in multithreaded environment? When get() method go to infinite loop ?</w:t>
      </w:r>
      <w:r w:rsidRPr="00105D11">
        <w:rPr>
          <w:rFonts w:ascii="inherit" w:eastAsia="Times New Roman" w:hAnsi="inherit" w:cs="Times New Roman"/>
          <w:color w:val="2F2E2E"/>
          <w:sz w:val="27"/>
          <w:szCs w:val="27"/>
          <w:bdr w:val="none" w:sz="0" w:space="0" w:color="auto" w:frame="1"/>
          <w:shd w:val="clear" w:color="auto" w:fill="FFFFFF"/>
          <w:lang w:eastAsia="en-IN"/>
        </w:rPr>
        <w:br/>
        <w:t>Another good question. His answer was during concurrent access and re-sizing.</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19. </w:t>
      </w:r>
      <w:r w:rsidRPr="00105D11">
        <w:rPr>
          <w:rFonts w:ascii="inherit" w:eastAsia="Times New Roman" w:hAnsi="inherit" w:cs="Arial"/>
          <w:b/>
          <w:bCs/>
          <w:color w:val="2F2E2E"/>
          <w:sz w:val="27"/>
          <w:szCs w:val="27"/>
          <w:bdr w:val="none" w:sz="0" w:space="0" w:color="auto" w:frame="1"/>
          <w:shd w:val="clear" w:color="auto" w:fill="FFFFFF"/>
          <w:lang w:eastAsia="en-IN"/>
        </w:rPr>
        <w:t> What do you understand by thread-safety ? Why is it required ? And finally, how to achieve thread-safety in Java Applications ?</w:t>
      </w:r>
      <w:r w:rsidRPr="00105D11">
        <w:rPr>
          <w:rFonts w:ascii="Arial" w:eastAsia="Times New Roman" w:hAnsi="Arial" w:cs="Arial"/>
          <w:color w:val="2F2E2E"/>
          <w:sz w:val="27"/>
          <w:lang w:eastAsia="en-IN"/>
        </w:rPr>
        <w:t> </w:t>
      </w:r>
      <w:r w:rsidRPr="00105D11">
        <w:rPr>
          <w:rFonts w:ascii="Trebuchet MS" w:eastAsia="Times New Roman" w:hAnsi="Trebuchet MS" w:cs="Times New Roman"/>
          <w:color w:val="2F2E2E"/>
          <w:sz w:val="20"/>
          <w:szCs w:val="20"/>
          <w:bdr w:val="none" w:sz="0" w:space="0" w:color="auto" w:frame="1"/>
          <w:shd w:val="clear" w:color="auto" w:fill="FFFFFF"/>
          <w:lang w:eastAsia="en-IN"/>
        </w:rPr>
        <w:br/>
      </w:r>
      <w:r w:rsidRPr="00105D11">
        <w:rPr>
          <w:rFonts w:ascii="Arial" w:eastAsia="Times New Roman" w:hAnsi="Arial" w:cs="Arial"/>
          <w:color w:val="2F2E2E"/>
          <w:sz w:val="27"/>
          <w:szCs w:val="27"/>
          <w:lang w:eastAsia="en-IN"/>
        </w:rPr>
        <w:lastRenderedPageBreak/>
        <w:br/>
      </w:r>
      <w:r w:rsidRPr="00105D11">
        <w:rPr>
          <w:rFonts w:ascii="inherit" w:eastAsia="Times New Roman" w:hAnsi="inherit" w:cs="Times New Roman"/>
          <w:color w:val="2F2E2E"/>
          <w:sz w:val="27"/>
          <w:szCs w:val="27"/>
          <w:bdr w:val="none" w:sz="0" w:space="0" w:color="auto" w:frame="1"/>
          <w:shd w:val="clear" w:color="auto" w:fill="FFFFFF"/>
          <w:lang w:eastAsia="en-IN"/>
        </w:rPr>
        <w:t>Java</w:t>
      </w:r>
      <w:r w:rsidRPr="00105D11">
        <w:rPr>
          <w:rFonts w:ascii="inherit" w:eastAsia="Times New Roman" w:hAnsi="inherit" w:cs="Times New Roman"/>
          <w:color w:val="2F2E2E"/>
          <w:sz w:val="27"/>
          <w:lang w:eastAsia="en-IN"/>
        </w:rPr>
        <w:t> </w:t>
      </w:r>
      <w:r w:rsidRPr="00105D11">
        <w:rPr>
          <w:rFonts w:ascii="inherit" w:eastAsia="Times New Roman" w:hAnsi="inherit" w:cs="Times New Roman"/>
          <w:color w:val="2F2E2E"/>
          <w:sz w:val="27"/>
          <w:szCs w:val="27"/>
          <w:bdr w:val="none" w:sz="0" w:space="0" w:color="auto" w:frame="1"/>
          <w:shd w:val="clear" w:color="auto" w:fill="FFFFFF"/>
          <w:lang w:eastAsia="en-IN"/>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t>Let's first discuss about Memory Barrier which are the base for our further discussions. There are two type of memory barrier instructions in JMM - read barriers and write barrier.</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t>A read barrier invalidates the local memory (cache, registers, etc) and then reads the contents from the main memory, so that changes made by other threads becomes visible to the current Thread.</w:t>
      </w:r>
      <w:r w:rsidRPr="00105D11">
        <w:rPr>
          <w:rFonts w:ascii="inherit" w:eastAsia="Times New Roman" w:hAnsi="inherit" w:cs="Times New Roman"/>
          <w:color w:val="2F2E2E"/>
          <w:sz w:val="27"/>
          <w:szCs w:val="27"/>
          <w:bdr w:val="none" w:sz="0" w:space="0" w:color="auto" w:frame="1"/>
          <w:shd w:val="clear" w:color="auto" w:fill="FFFFFF"/>
          <w:lang w:eastAsia="en-IN"/>
        </w:rPr>
        <w:br/>
        <w:t>A write barrier flushes out the contents of the processor's local memory to the main memory, so that changes made by the current Thread becomes visible to the other threads.</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JMM semantics for synchronized</w:t>
      </w:r>
      <w:r w:rsidRPr="00105D11">
        <w:rPr>
          <w:rFonts w:ascii="inherit" w:eastAsia="Times New Roman" w:hAnsi="inherit" w:cs="Times New Roman"/>
          <w:color w:val="2F2E2E"/>
          <w:sz w:val="27"/>
          <w:szCs w:val="27"/>
          <w:bdr w:val="none" w:sz="0" w:space="0" w:color="auto" w:frame="1"/>
          <w:shd w:val="clear" w:color="auto" w:fill="FFFFFF"/>
          <w:lang w:eastAsia="en-IN"/>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105D11">
        <w:rPr>
          <w:rFonts w:ascii="inherit" w:eastAsia="Times New Roman" w:hAnsi="inherit" w:cs="Times New Roman"/>
          <w:color w:val="2F2E2E"/>
          <w:sz w:val="27"/>
          <w:szCs w:val="27"/>
          <w:bdr w:val="none" w:sz="0" w:space="0" w:color="auto" w:frame="1"/>
          <w:shd w:val="clear" w:color="auto" w:fill="FFFFFF"/>
          <w:lang w:eastAsia="en-IN"/>
        </w:rPr>
        <w:br/>
        <w:t>Thus modifications to a shared state using synchronized block by one Thread, is guaranteed to be visible to subsequent synchronized reads by other threads. This guarantee is provided by JMM in presence of synchronized code block.</w:t>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color w:val="2F2E2E"/>
          <w:sz w:val="27"/>
          <w:szCs w:val="27"/>
          <w:bdr w:val="none" w:sz="0" w:space="0" w:color="auto" w:frame="1"/>
          <w:shd w:val="clear" w:color="auto" w:fill="FFFFFF"/>
          <w:lang w:eastAsia="en-IN"/>
        </w:rPr>
        <w:br/>
      </w:r>
      <w:r w:rsidRPr="00105D11">
        <w:rPr>
          <w:rFonts w:ascii="inherit" w:eastAsia="Times New Roman" w:hAnsi="inherit" w:cs="Times New Roman"/>
          <w:b/>
          <w:bCs/>
          <w:color w:val="2F2E2E"/>
          <w:sz w:val="27"/>
          <w:szCs w:val="27"/>
          <w:bdr w:val="none" w:sz="0" w:space="0" w:color="auto" w:frame="1"/>
          <w:shd w:val="clear" w:color="auto" w:fill="FFFFFF"/>
          <w:lang w:eastAsia="en-IN"/>
        </w:rPr>
        <w:t>JMM semantics for Volatile  fields</w:t>
      </w:r>
      <w:r w:rsidRPr="00105D11">
        <w:rPr>
          <w:rFonts w:ascii="inherit" w:eastAsia="Times New Roman" w:hAnsi="inherit" w:cs="Times New Roman"/>
          <w:color w:val="2F2E2E"/>
          <w:sz w:val="27"/>
          <w:szCs w:val="27"/>
          <w:bdr w:val="none" w:sz="0" w:space="0" w:color="auto" w:frame="1"/>
          <w:shd w:val="clear" w:color="auto" w:fill="FFFFFF"/>
          <w:lang w:eastAsia="en-IN"/>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105D11" w:rsidRPr="00105D11" w:rsidRDefault="00105D11" w:rsidP="00105D11">
      <w:pPr>
        <w:shd w:val="clear" w:color="auto" w:fill="FFFFFF"/>
        <w:spacing w:after="0" w:line="270" w:lineRule="atLeast"/>
        <w:textAlignment w:val="baseline"/>
        <w:rPr>
          <w:rFonts w:ascii="Arial" w:eastAsia="Times New Roman" w:hAnsi="Arial"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Let's try to understand the same using the following code</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Data data = null;</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volatile boolean flag = false;</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lastRenderedPageBreak/>
        <w:t>Thread A</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data = new Data();</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flag = true;</w:t>
      </w:r>
      <w:r w:rsidRPr="00105D11">
        <w:rPr>
          <w:rFonts w:ascii="inherit" w:eastAsia="Times New Roman" w:hAnsi="inherit" w:cs="Arial"/>
          <w:color w:val="2F2E2E"/>
          <w:sz w:val="27"/>
          <w:lang w:eastAsia="en-IN"/>
        </w:rPr>
        <w:t xml:space="preserve">  &lt;</w:t>
      </w:r>
      <w:r w:rsidRPr="00105D11">
        <w:rPr>
          <w:rFonts w:ascii="inherit" w:eastAsia="Times New Roman" w:hAnsi="inherit" w:cs="Arial"/>
          <w:color w:val="2F2E2E"/>
          <w:sz w:val="27"/>
          <w:szCs w:val="27"/>
          <w:bdr w:val="none" w:sz="0" w:space="0" w:color="auto" w:frame="1"/>
          <w:shd w:val="clear" w:color="auto" w:fill="FFE599"/>
          <w:lang w:eastAsia="en-IN"/>
        </w:rPr>
        <w:t>-- writing to volatile will flush data as well as flag to main memory</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Thread B</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if(flag==true){</w:t>
      </w:r>
      <w:r w:rsidRPr="00105D11">
        <w:rPr>
          <w:rFonts w:ascii="inherit" w:eastAsia="Times New Roman" w:hAnsi="inherit" w:cs="Arial"/>
          <w:color w:val="2F2E2E"/>
          <w:sz w:val="27"/>
          <w:lang w:eastAsia="en-IN"/>
        </w:rPr>
        <w:t xml:space="preserve"> </w:t>
      </w:r>
      <w:r w:rsidRPr="00105D11">
        <w:rPr>
          <w:rFonts w:ascii="inherit" w:eastAsia="Times New Roman" w:hAnsi="inherit" w:cs="Arial"/>
          <w:color w:val="2F2E2E"/>
          <w:sz w:val="27"/>
          <w:szCs w:val="27"/>
          <w:bdr w:val="none" w:sz="0" w:space="0" w:color="auto" w:frame="1"/>
          <w:shd w:val="clear" w:color="auto" w:fill="FFE599"/>
          <w:lang w:eastAsia="en-IN"/>
        </w:rPr>
        <w:t>&lt;-- as="" barrier="" data.="" flag="" font="" for="" from="" perform="" read="" reading="" volatile="" well="" will=""&gt;</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use data;</w:t>
      </w:r>
      <w:r w:rsidRPr="00105D11">
        <w:rPr>
          <w:rFonts w:ascii="inherit" w:eastAsia="Times New Roman" w:hAnsi="inherit" w:cs="Arial"/>
          <w:color w:val="2F2E2E"/>
          <w:sz w:val="27"/>
          <w:lang w:eastAsia="en-IN"/>
        </w:rPr>
        <w:t xml:space="preserve">  </w:t>
      </w:r>
      <w:r w:rsidRPr="00105D11">
        <w:rPr>
          <w:rFonts w:ascii="inherit" w:eastAsia="Times New Roman" w:hAnsi="inherit" w:cs="Arial"/>
          <w:color w:val="2F2E2E"/>
          <w:sz w:val="27"/>
          <w:szCs w:val="27"/>
          <w:bdr w:val="none" w:sz="0" w:space="0" w:color="auto" w:frame="1"/>
          <w:shd w:val="clear" w:color="auto" w:fill="FFE599"/>
          <w:lang w:eastAsia="en-IN"/>
        </w:rPr>
        <w:t>&lt;!--- data is guaranteed to visible even though it is not declared volatile because of the JMM semantics of volatile flag.</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F2E2E"/>
          <w:sz w:val="27"/>
          <w:szCs w:val="27"/>
          <w:bdr w:val="none" w:sz="0" w:space="0" w:color="auto" w:frame="1"/>
          <w:lang w:eastAsia="en-IN"/>
        </w:rPr>
        <w:t>}</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20.  What will happen if you call return statement or System.exit on try or catch block ? will finally block execute?</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This is a very </w:t>
      </w:r>
      <w:r w:rsidRPr="00105D11">
        <w:rPr>
          <w:rFonts w:ascii="inherit" w:eastAsia="Times New Roman" w:hAnsi="inherit" w:cs="Arial"/>
          <w:i/>
          <w:iCs/>
          <w:color w:val="222222"/>
          <w:sz w:val="27"/>
          <w:szCs w:val="27"/>
          <w:bdr w:val="none" w:sz="0" w:space="0" w:color="auto" w:frame="1"/>
          <w:lang w:eastAsia="en-IN"/>
        </w:rPr>
        <w:t>popular tricky Java question</w:t>
      </w:r>
      <w:r w:rsidRPr="00105D11">
        <w:rPr>
          <w:rFonts w:ascii="inherit" w:eastAsia="Times New Roman" w:hAnsi="inherit" w:cs="Arial"/>
          <w:color w:val="222222"/>
          <w:sz w:val="27"/>
          <w:szCs w:val="27"/>
          <w:bdr w:val="none" w:sz="0" w:space="0" w:color="auto" w:frame="1"/>
          <w:lang w:eastAsia="en-IN"/>
        </w:rPr>
        <w:t> and its tricky because many programmer think that finally block always executed. This question challenge that concept by putting return statement in try or catch block or calling System.exit from try or catch block. Answer of this tricky question in Java is that finally block will execute even if you put return statement in try block or catch block but finally block won't run if you call System.exit form try or catch.</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19. Can you override private or static method in Java ?</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Another popular Java tricky question, As I said method overriding is a good topic to ask trick questions in Java.  Anyway, you can not override private or static method in Java, if you create similar method with same return type and same method arguments that's called method hiding. </w:t>
      </w:r>
      <w:r w:rsidRPr="00105D11">
        <w:rPr>
          <w:rFonts w:ascii="inherit" w:eastAsia="Times New Roman" w:hAnsi="inherit" w:cs="Arial"/>
          <w:color w:val="222222"/>
          <w:sz w:val="27"/>
          <w:szCs w:val="27"/>
          <w:lang w:eastAsia="en-IN"/>
        </w:rPr>
        <w:br/>
      </w:r>
      <w:r w:rsidRPr="00105D11">
        <w:rPr>
          <w:rFonts w:ascii="inherit" w:eastAsia="Times New Roman" w:hAnsi="inherit" w:cs="Arial"/>
          <w:color w:val="222222"/>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20. What will happen if we put a key object in a HashMap which is already there ?</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This tricky Java questions is part of</w:t>
      </w:r>
      <w:r w:rsidRPr="00105D11">
        <w:rPr>
          <w:rFonts w:ascii="inherit" w:eastAsia="Times New Roman" w:hAnsi="inherit" w:cs="Arial"/>
          <w:color w:val="222222"/>
          <w:sz w:val="27"/>
          <w:lang w:eastAsia="en-IN"/>
        </w:rPr>
        <w:t> </w:t>
      </w:r>
      <w:hyperlink r:id="rId14" w:tgtFrame="_blank" w:history="1">
        <w:r w:rsidRPr="00105D11">
          <w:rPr>
            <w:rFonts w:ascii="inherit" w:eastAsia="Times New Roman" w:hAnsi="inherit" w:cs="Arial"/>
            <w:color w:val="A41600"/>
            <w:sz w:val="27"/>
            <w:lang w:eastAsia="en-IN"/>
          </w:rPr>
          <w:t>How HashMap works in Java</w:t>
        </w:r>
      </w:hyperlink>
      <w:r w:rsidRPr="00105D11">
        <w:rPr>
          <w:rFonts w:ascii="inherit" w:eastAsia="Times New Roman" w:hAnsi="inherit" w:cs="Arial"/>
          <w:color w:val="222222"/>
          <w:sz w:val="27"/>
          <w:szCs w:val="27"/>
          <w:bdr w:val="none" w:sz="0" w:space="0" w:color="auto" w:frame="1"/>
          <w:lang w:eastAsia="en-IN"/>
        </w:rPr>
        <w:t>, which is also a popular topic to create confusing and tricky question in Java. well if you put the same key again than it will replace the old mapping because HashMap doesn't allow duplicate keys. </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21. If a method throws NullPointerException in super class, can we override it with a method which throws RuntimeException?</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lastRenderedPageBreak/>
        <w:t>One more tricky Java questions from overloading and overriding concept. Answer is you can very well throw super class of RuntimeException in overridden method but you can not do same if its checked Exception. </w:t>
      </w:r>
    </w:p>
    <w:p w:rsidR="00105D11" w:rsidRPr="00105D11" w:rsidRDefault="00105D11" w:rsidP="00105D11">
      <w:pPr>
        <w:shd w:val="clear" w:color="auto" w:fill="FFFFFF"/>
        <w:spacing w:after="0" w:line="270" w:lineRule="atLeast"/>
        <w:textAlignment w:val="baseline"/>
        <w:rPr>
          <w:rFonts w:ascii="Arial" w:eastAsia="Times New Roman" w:hAnsi="Arial" w:cs="Arial"/>
          <w:color w:val="222222"/>
          <w:sz w:val="20"/>
          <w:szCs w:val="20"/>
          <w:lang w:eastAsia="en-IN"/>
        </w:rPr>
      </w:pP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22. What is the issue with following implementation of compareTo() method in Java</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public int compareTo(Object o){</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   Employee emp = (Employee) emp;</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   return this.id - o.id;</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23. How do you ensure that N thread can access N resources without deadlock</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F2E2E"/>
          <w:sz w:val="27"/>
          <w:szCs w:val="27"/>
          <w:lang w:eastAsia="en-IN"/>
        </w:rPr>
      </w:pPr>
      <w:r w:rsidRPr="00105D11">
        <w:rPr>
          <w:rFonts w:ascii="inherit" w:eastAsia="Times New Roman" w:hAnsi="inherit" w:cs="Arial"/>
          <w:color w:val="222222"/>
          <w:sz w:val="27"/>
          <w:szCs w:val="27"/>
          <w:bdr w:val="none" w:sz="0" w:space="0" w:color="auto" w:frame="1"/>
          <w:lang w:eastAsia="en-IN"/>
        </w:rPr>
        <w:t>If you are not well versed in writing multi-threading code then this is real tricky question for you. This Java question can be tricky even for experienced and senior programmer, who are not really exposed to deadlock and race conditions. Key point here is order, if you acquire resources in a particular order and release resources in reverse order you can prevent deadlock. </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br/>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24. What is difference between CyclicBarrier and CountDownLatch in Java</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color w:val="222222"/>
          <w:sz w:val="27"/>
          <w:szCs w:val="27"/>
          <w:bdr w:val="none" w:sz="0" w:space="0" w:color="auto" w:frame="1"/>
          <w:lang w:eastAsia="en-IN"/>
        </w:rPr>
        <w:t>Relatively newer Java tricky question, only been introduced form Java 5. Main difference between both of them is that you can reuse CyclicBarrier even if Barrier is broken but you can not reuse CountDownLatch in Java. See CyclicBarrier vs CountDownLatch in Java for more differences.</w:t>
      </w: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p>
    <w:p w:rsidR="00105D11" w:rsidRPr="00105D11" w:rsidRDefault="00105D11" w:rsidP="00105D11">
      <w:pPr>
        <w:shd w:val="clear" w:color="auto" w:fill="FFFFFF"/>
        <w:spacing w:after="0" w:line="270" w:lineRule="atLeast"/>
        <w:textAlignment w:val="baseline"/>
        <w:rPr>
          <w:rFonts w:ascii="inherit" w:eastAsia="Times New Roman" w:hAnsi="inherit" w:cs="Arial"/>
          <w:color w:val="222222"/>
          <w:sz w:val="27"/>
          <w:szCs w:val="27"/>
          <w:lang w:eastAsia="en-IN"/>
        </w:rPr>
      </w:pPr>
      <w:r w:rsidRPr="00105D11">
        <w:rPr>
          <w:rFonts w:ascii="inherit" w:eastAsia="Times New Roman" w:hAnsi="inherit" w:cs="Arial"/>
          <w:b/>
          <w:bCs/>
          <w:color w:val="222222"/>
          <w:sz w:val="27"/>
          <w:szCs w:val="27"/>
          <w:bdr w:val="none" w:sz="0" w:space="0" w:color="auto" w:frame="1"/>
          <w:lang w:eastAsia="en-IN"/>
        </w:rPr>
        <w:t>25. Can you access non static variable in static context?</w:t>
      </w:r>
    </w:p>
    <w:p w:rsidR="00105D11" w:rsidRDefault="00105D11" w:rsidP="00105D11">
      <w:pPr>
        <w:shd w:val="clear" w:color="auto" w:fill="FFFFFF"/>
        <w:spacing w:after="0" w:line="270" w:lineRule="atLeast"/>
        <w:textAlignment w:val="baseline"/>
        <w:rPr>
          <w:rFonts w:ascii="inherit" w:eastAsia="Times New Roman" w:hAnsi="inherit" w:cs="Arial"/>
          <w:color w:val="222222"/>
          <w:sz w:val="27"/>
          <w:szCs w:val="27"/>
          <w:bdr w:val="none" w:sz="0" w:space="0" w:color="auto" w:frame="1"/>
          <w:lang w:eastAsia="en-IN"/>
        </w:rPr>
      </w:pPr>
      <w:r w:rsidRPr="00105D11">
        <w:rPr>
          <w:rFonts w:ascii="inherit" w:eastAsia="Times New Roman" w:hAnsi="inherit" w:cs="Arial"/>
          <w:color w:val="222222"/>
          <w:sz w:val="27"/>
          <w:szCs w:val="27"/>
          <w:bdr w:val="none" w:sz="0" w:space="0" w:color="auto" w:frame="1"/>
          <w:lang w:eastAsia="en-IN"/>
        </w:rPr>
        <w:t>Another tricky Java question from Java fundamentals. No you can not access static variable in non static context in Java. Read why you can not access non-static variable from static method to learn more about this tricky Java questions.</w:t>
      </w:r>
    </w:p>
    <w:p w:rsidR="003C530F" w:rsidRDefault="003C530F" w:rsidP="00105D11">
      <w:pPr>
        <w:shd w:val="clear" w:color="auto" w:fill="FFFFFF"/>
        <w:spacing w:after="0" w:line="270" w:lineRule="atLeast"/>
        <w:textAlignment w:val="baseline"/>
        <w:rPr>
          <w:rFonts w:ascii="inherit" w:eastAsia="Times New Roman" w:hAnsi="inherit" w:cs="Arial"/>
          <w:color w:val="222222"/>
          <w:sz w:val="27"/>
          <w:szCs w:val="27"/>
          <w:bdr w:val="none" w:sz="0" w:space="0" w:color="auto" w:frame="1"/>
          <w:lang w:eastAsia="en-IN"/>
        </w:rPr>
      </w:pPr>
    </w:p>
    <w:p w:rsidR="003C530F" w:rsidRPr="00105D11" w:rsidRDefault="003C530F" w:rsidP="00105D11">
      <w:pPr>
        <w:shd w:val="clear" w:color="auto" w:fill="FFFFFF"/>
        <w:spacing w:after="0" w:line="270" w:lineRule="atLeast"/>
        <w:textAlignment w:val="baseline"/>
        <w:rPr>
          <w:rFonts w:ascii="inherit" w:eastAsia="Times New Roman" w:hAnsi="inherit" w:cs="Arial"/>
          <w:color w:val="222222"/>
          <w:sz w:val="27"/>
          <w:szCs w:val="27"/>
          <w:lang w:eastAsia="en-IN"/>
        </w:rPr>
      </w:pPr>
    </w:p>
    <w:p w:rsidR="003C530F" w:rsidRDefault="000176B5"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hyperlink r:id="rId15" w:history="1">
        <w:r w:rsidR="003C530F" w:rsidRPr="003C530F">
          <w:rPr>
            <w:rFonts w:ascii="Arial" w:eastAsia="Times New Roman" w:hAnsi="Arial" w:cs="Arial"/>
            <w:color w:val="242729"/>
            <w:kern w:val="36"/>
            <w:sz w:val="36"/>
            <w:lang w:eastAsia="en-IN"/>
          </w:rPr>
          <w:t>Does adding a duplicate value to a HashSet/HashMap replace the previous value</w:t>
        </w:r>
      </w:hyperlink>
    </w:p>
    <w:p w:rsidR="003C530F" w:rsidRDefault="003C530F"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p>
    <w:p w:rsidR="003C530F" w:rsidRDefault="003C530F" w:rsidP="003C530F">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In the case of</w:t>
      </w:r>
      <w:r>
        <w:rPr>
          <w:rStyle w:val="apple-converted-space"/>
          <w:rFonts w:ascii="Arial" w:hAnsi="Arial" w:cs="Arial"/>
          <w:color w:val="242729"/>
          <w:sz w:val="23"/>
          <w:szCs w:val="23"/>
        </w:rPr>
        <w:t> </w:t>
      </w:r>
      <w:hyperlink r:id="rId16" w:anchor="put%28K,%20V%29" w:history="1">
        <w:r>
          <w:rPr>
            <w:rStyle w:val="HTMLCode"/>
            <w:rFonts w:ascii="Consolas" w:hAnsi="Consolas" w:cs="Consolas"/>
            <w:color w:val="005999"/>
            <w:bdr w:val="none" w:sz="0" w:space="0" w:color="auto" w:frame="1"/>
            <w:shd w:val="clear" w:color="auto" w:fill="EFF0F1"/>
          </w:rPr>
          <w:t>HashMap</w:t>
        </w:r>
      </w:hyperlink>
      <w:r>
        <w:rPr>
          <w:rFonts w:ascii="Arial" w:hAnsi="Arial" w:cs="Arial"/>
          <w:color w:val="242729"/>
          <w:sz w:val="23"/>
          <w:szCs w:val="23"/>
        </w:rPr>
        <w:t>, it replaces the old value with the new one.</w:t>
      </w:r>
    </w:p>
    <w:p w:rsidR="003C530F" w:rsidRDefault="003C530F" w:rsidP="003C530F">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In the case of</w:t>
      </w:r>
      <w:r>
        <w:rPr>
          <w:rStyle w:val="apple-converted-space"/>
          <w:rFonts w:ascii="Arial" w:hAnsi="Arial" w:cs="Arial"/>
          <w:color w:val="242729"/>
          <w:sz w:val="23"/>
          <w:szCs w:val="23"/>
        </w:rPr>
        <w:t> </w:t>
      </w:r>
      <w:hyperlink r:id="rId17" w:anchor="add%28E%29" w:history="1">
        <w:r>
          <w:rPr>
            <w:rStyle w:val="HTMLCode"/>
            <w:rFonts w:ascii="Consolas" w:hAnsi="Consolas" w:cs="Consolas"/>
            <w:color w:val="005999"/>
            <w:bdr w:val="none" w:sz="0" w:space="0" w:color="auto" w:frame="1"/>
            <w:shd w:val="clear" w:color="auto" w:fill="EFF0F1"/>
          </w:rPr>
          <w:t>HashSet</w:t>
        </w:r>
      </w:hyperlink>
      <w:r>
        <w:rPr>
          <w:rFonts w:ascii="Arial" w:hAnsi="Arial" w:cs="Arial"/>
          <w:color w:val="242729"/>
          <w:sz w:val="23"/>
          <w:szCs w:val="23"/>
        </w:rPr>
        <w:t>, the item isn't inserted.</w:t>
      </w:r>
    </w:p>
    <w:p w:rsidR="003C530F" w:rsidRDefault="003C530F"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p>
    <w:p w:rsidR="007C24E7" w:rsidRDefault="007C24E7"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r>
        <w:rPr>
          <w:rFonts w:ascii="Arial" w:eastAsia="Times New Roman" w:hAnsi="Arial" w:cs="Arial"/>
          <w:b/>
          <w:bCs/>
          <w:color w:val="242729"/>
          <w:kern w:val="36"/>
          <w:sz w:val="33"/>
          <w:szCs w:val="33"/>
          <w:lang w:eastAsia="en-IN"/>
        </w:rPr>
        <w:t>HashSet Doesn’t gurantee ORDER.</w:t>
      </w:r>
    </w:p>
    <w:p w:rsidR="00275321" w:rsidRDefault="00275321"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r>
        <w:rPr>
          <w:rFonts w:ascii="Arial" w:eastAsia="Times New Roman" w:hAnsi="Arial" w:cs="Arial"/>
          <w:b/>
          <w:bCs/>
          <w:color w:val="242729"/>
          <w:kern w:val="36"/>
          <w:sz w:val="33"/>
          <w:szCs w:val="33"/>
          <w:lang w:eastAsia="en-IN"/>
        </w:rPr>
        <w:t>LinkedHashSet gurantee ORDER</w:t>
      </w:r>
      <w:r w:rsidR="00573D28">
        <w:rPr>
          <w:rFonts w:ascii="Arial" w:eastAsia="Times New Roman" w:hAnsi="Arial" w:cs="Arial"/>
          <w:b/>
          <w:bCs/>
          <w:color w:val="242729"/>
          <w:kern w:val="36"/>
          <w:sz w:val="33"/>
          <w:szCs w:val="33"/>
          <w:lang w:eastAsia="en-IN"/>
        </w:rPr>
        <w:t xml:space="preserve"> of insertion</w:t>
      </w:r>
    </w:p>
    <w:p w:rsidR="002F15CA" w:rsidRDefault="002F15CA"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r>
        <w:rPr>
          <w:rFonts w:ascii="Arial" w:eastAsia="Times New Roman" w:hAnsi="Arial" w:cs="Arial"/>
          <w:b/>
          <w:bCs/>
          <w:color w:val="242729"/>
          <w:kern w:val="36"/>
          <w:sz w:val="33"/>
          <w:szCs w:val="33"/>
          <w:lang w:eastAsia="en-IN"/>
        </w:rPr>
        <w:lastRenderedPageBreak/>
        <w:t>TreeSet – elements stored in sorted manner.</w:t>
      </w:r>
    </w:p>
    <w:p w:rsidR="003F772E" w:rsidRDefault="003F772E"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p>
    <w:p w:rsidR="003F772E" w:rsidRDefault="003F772E"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r>
        <w:rPr>
          <w:rFonts w:ascii="Arial" w:eastAsia="Times New Roman" w:hAnsi="Arial" w:cs="Arial"/>
          <w:b/>
          <w:bCs/>
          <w:color w:val="242729"/>
          <w:kern w:val="36"/>
          <w:sz w:val="33"/>
          <w:szCs w:val="33"/>
          <w:lang w:eastAsia="en-IN"/>
        </w:rPr>
        <w:t>SortedMap – maintains order based on keys</w:t>
      </w:r>
      <w:r w:rsidR="00864EAA">
        <w:rPr>
          <w:rFonts w:ascii="Arial" w:eastAsia="Times New Roman" w:hAnsi="Arial" w:cs="Arial"/>
          <w:b/>
          <w:bCs/>
          <w:color w:val="242729"/>
          <w:kern w:val="36"/>
          <w:sz w:val="33"/>
          <w:szCs w:val="33"/>
          <w:lang w:eastAsia="en-IN"/>
        </w:rPr>
        <w:t xml:space="preserve"> – can use comparator for sorting based on field</w:t>
      </w:r>
    </w:p>
    <w:p w:rsidR="00730985" w:rsidRDefault="00730985"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p>
    <w:p w:rsidR="00730985" w:rsidRDefault="00730985"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r>
        <w:rPr>
          <w:rFonts w:ascii="Arial" w:eastAsia="Times New Roman" w:hAnsi="Arial" w:cs="Arial"/>
          <w:b/>
          <w:bCs/>
          <w:color w:val="242729"/>
          <w:kern w:val="36"/>
          <w:sz w:val="33"/>
          <w:szCs w:val="33"/>
          <w:lang w:eastAsia="en-IN"/>
        </w:rPr>
        <w:t>Queue Deque and blockingqueue</w:t>
      </w:r>
    </w:p>
    <w:p w:rsidR="00480934" w:rsidRDefault="00480934"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p>
    <w:p w:rsidR="00480934" w:rsidRDefault="00480934" w:rsidP="00480934">
      <w:pPr>
        <w:pStyle w:val="Heading2"/>
        <w:shd w:val="clear" w:color="auto" w:fill="FFFFFF"/>
        <w:spacing w:before="0" w:after="240"/>
        <w:rPr>
          <w:rFonts w:ascii="Trebuchet MS" w:hAnsi="Trebuchet MS"/>
          <w:color w:val="000000"/>
          <w:sz w:val="45"/>
          <w:szCs w:val="45"/>
        </w:rPr>
      </w:pPr>
      <w:r>
        <w:rPr>
          <w:rFonts w:ascii="Trebuchet MS" w:hAnsi="Trebuchet MS"/>
          <w:color w:val="000000"/>
          <w:sz w:val="45"/>
          <w:szCs w:val="45"/>
        </w:rPr>
        <w:t>What is polymorphism in programming?</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Polymorphism is the capability of a method to do different things based on the object that it is acting upon. In other words, polymorphism allows you define one interface and have multiple implementations. I know it sounds confusing. Don’t worry we will discuss this in detail.</w:t>
      </w:r>
    </w:p>
    <w:p w:rsidR="00480934" w:rsidRDefault="00480934" w:rsidP="00480934">
      <w:pPr>
        <w:numPr>
          <w:ilvl w:val="0"/>
          <w:numId w:val="1"/>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It is a  feature that allows one interface to be used for a general class of  actions.</w:t>
      </w:r>
    </w:p>
    <w:p w:rsidR="00480934" w:rsidRDefault="00480934" w:rsidP="00480934">
      <w:pPr>
        <w:numPr>
          <w:ilvl w:val="0"/>
          <w:numId w:val="1"/>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An operation may exhibit different behavior in different instances.</w:t>
      </w:r>
    </w:p>
    <w:p w:rsidR="00480934" w:rsidRDefault="00480934" w:rsidP="00480934">
      <w:pPr>
        <w:numPr>
          <w:ilvl w:val="0"/>
          <w:numId w:val="1"/>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The behavior depends on the types of data used in the operation.</w:t>
      </w:r>
    </w:p>
    <w:p w:rsidR="00480934" w:rsidRDefault="00480934" w:rsidP="00480934">
      <w:pPr>
        <w:numPr>
          <w:ilvl w:val="0"/>
          <w:numId w:val="1"/>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It plays an important role in allowing objects having different internal structures to share the same external interface.</w:t>
      </w:r>
    </w:p>
    <w:p w:rsidR="00480934" w:rsidRDefault="00480934" w:rsidP="00480934">
      <w:pPr>
        <w:numPr>
          <w:ilvl w:val="0"/>
          <w:numId w:val="1"/>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Polymorphism is extensively used in implementing inheritance.</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Following concepts demonstrate different types of polymorphism in java.</w:t>
      </w:r>
      <w:r>
        <w:rPr>
          <w:rFonts w:ascii="Trebuchet MS" w:hAnsi="Trebuchet MS"/>
          <w:color w:val="222426"/>
        </w:rPr>
        <w:br/>
        <w:t>1)</w:t>
      </w:r>
      <w:r>
        <w:rPr>
          <w:rStyle w:val="apple-converted-space"/>
          <w:rFonts w:ascii="Trebuchet MS" w:hAnsi="Trebuchet MS"/>
          <w:color w:val="222426"/>
        </w:rPr>
        <w:t> </w:t>
      </w:r>
      <w:hyperlink r:id="rId18" w:tgtFrame="_blank" w:history="1">
        <w:r>
          <w:rPr>
            <w:rStyle w:val="Hyperlink"/>
            <w:rFonts w:ascii="Trebuchet MS" w:hAnsi="Trebuchet MS"/>
            <w:b/>
            <w:bCs/>
            <w:color w:val="7DC246"/>
          </w:rPr>
          <w:t>Method Overloading</w:t>
        </w:r>
      </w:hyperlink>
      <w:r>
        <w:rPr>
          <w:rFonts w:ascii="Trebuchet MS" w:hAnsi="Trebuchet MS"/>
          <w:color w:val="222426"/>
        </w:rPr>
        <w:br/>
        <w:t>2)</w:t>
      </w:r>
      <w:r>
        <w:rPr>
          <w:rStyle w:val="apple-converted-space"/>
          <w:rFonts w:ascii="Trebuchet MS" w:hAnsi="Trebuchet MS"/>
          <w:color w:val="222426"/>
        </w:rPr>
        <w:t> </w:t>
      </w:r>
      <w:hyperlink r:id="rId19" w:tgtFrame="_blank" w:history="1">
        <w:r>
          <w:rPr>
            <w:rStyle w:val="Hyperlink"/>
            <w:rFonts w:ascii="Trebuchet MS" w:hAnsi="Trebuchet MS"/>
            <w:b/>
            <w:bCs/>
            <w:color w:val="7DC246"/>
          </w:rPr>
          <w:t>Method Overriding</w:t>
        </w:r>
      </w:hyperlink>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Style w:val="Strong"/>
          <w:rFonts w:ascii="Trebuchet MS" w:hAnsi="Trebuchet MS"/>
          <w:color w:val="222426"/>
        </w:rPr>
        <w:t>Method Definition:</w:t>
      </w:r>
      <w:r>
        <w:rPr>
          <w:rFonts w:ascii="Trebuchet MS" w:hAnsi="Trebuchet MS"/>
          <w:color w:val="222426"/>
        </w:rPr>
        <w:br/>
        <w:t>A method is a set of code which is referred to by name and can be called (invoked) at any point in a program simply by utilizing the method’s name.</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1)</w:t>
      </w:r>
      <w:r>
        <w:rPr>
          <w:rStyle w:val="Strong"/>
          <w:rFonts w:ascii="Trebuchet MS" w:hAnsi="Trebuchet MS"/>
          <w:color w:val="222426"/>
        </w:rPr>
        <w:t>Method Overloading:</w:t>
      </w:r>
      <w:r>
        <w:rPr>
          <w:rFonts w:ascii="Trebuchet MS" w:hAnsi="Trebuchet MS"/>
          <w:color w:val="222426"/>
        </w:rPr>
        <w:br/>
        <w:t>In Java, it is possible to define two or more methods of same name in a class, provided that there argument list or parameters are different. This concept is known as Method Overloading.</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I have covered method overloading and Overriding below. To know more about polymorphism types refer my post</w:t>
      </w:r>
      <w:r>
        <w:rPr>
          <w:rStyle w:val="apple-converted-space"/>
          <w:rFonts w:ascii="Trebuchet MS" w:hAnsi="Trebuchet MS"/>
          <w:color w:val="222426"/>
        </w:rPr>
        <w:t> </w:t>
      </w:r>
      <w:hyperlink r:id="rId20" w:tgtFrame="_blank" w:tooltip="Types of polymorphism" w:history="1">
        <w:r>
          <w:rPr>
            <w:rStyle w:val="Hyperlink"/>
            <w:rFonts w:ascii="Trebuchet MS" w:hAnsi="Trebuchet MS"/>
            <w:b/>
            <w:bCs/>
            <w:color w:val="7DC246"/>
          </w:rPr>
          <w:t>Types of polymorphism in java: Static, Dynamic, Runtime and Compile time Polymorphism</w:t>
        </w:r>
      </w:hyperlink>
      <w:r>
        <w:rPr>
          <w:rFonts w:ascii="Trebuchet MS" w:hAnsi="Trebuchet MS"/>
          <w:color w:val="222426"/>
        </w:rPr>
        <w:t>.</w:t>
      </w:r>
    </w:p>
    <w:p w:rsidR="00480934" w:rsidRDefault="00480934" w:rsidP="00480934">
      <w:pPr>
        <w:pStyle w:val="Heading3"/>
        <w:shd w:val="clear" w:color="auto" w:fill="FFFFFF"/>
        <w:spacing w:before="0" w:after="240"/>
        <w:rPr>
          <w:rFonts w:ascii="Trebuchet MS" w:hAnsi="Trebuchet MS"/>
          <w:color w:val="000000"/>
          <w:sz w:val="36"/>
          <w:szCs w:val="36"/>
        </w:rPr>
      </w:pPr>
      <w:r>
        <w:rPr>
          <w:rFonts w:ascii="Trebuchet MS" w:hAnsi="Trebuchet MS"/>
          <w:color w:val="000000"/>
          <w:sz w:val="36"/>
          <w:szCs w:val="36"/>
        </w:rPr>
        <w:t>1) Method Overloading</w:t>
      </w:r>
    </w:p>
    <w:p w:rsidR="00480934" w:rsidRDefault="00480934" w:rsidP="00480934">
      <w:pPr>
        <w:numPr>
          <w:ilvl w:val="0"/>
          <w:numId w:val="2"/>
        </w:numPr>
        <w:shd w:val="clear" w:color="auto" w:fill="FFFFFF"/>
        <w:spacing w:before="100" w:beforeAutospacing="1" w:after="100" w:afterAutospacing="1" w:line="240" w:lineRule="auto"/>
        <w:ind w:left="600"/>
        <w:rPr>
          <w:rFonts w:ascii="Trebuchet MS" w:hAnsi="Trebuchet MS"/>
          <w:color w:val="222426"/>
          <w:sz w:val="24"/>
          <w:szCs w:val="24"/>
        </w:rPr>
      </w:pPr>
      <w:r>
        <w:rPr>
          <w:rFonts w:ascii="Trebuchet MS" w:hAnsi="Trebuchet MS"/>
          <w:color w:val="222426"/>
        </w:rPr>
        <w:t>To call an overloaded method in Java, it is must to use the type and/or number of arguments to determine which version of the overloaded method to actually call.</w:t>
      </w:r>
    </w:p>
    <w:p w:rsidR="00480934" w:rsidRDefault="00480934" w:rsidP="00480934">
      <w:pPr>
        <w:numPr>
          <w:ilvl w:val="0"/>
          <w:numId w:val="2"/>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Overloaded methods may have different return types; the return type alone is insufficient to distinguish two versions of a method. .</w:t>
      </w:r>
    </w:p>
    <w:p w:rsidR="00480934" w:rsidRDefault="00480934" w:rsidP="00480934">
      <w:pPr>
        <w:numPr>
          <w:ilvl w:val="0"/>
          <w:numId w:val="2"/>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lastRenderedPageBreak/>
        <w:t>When Java encounters a call to an overloaded method, it simply executes the version of the method whose parameters match the arguments used in the call.</w:t>
      </w:r>
    </w:p>
    <w:p w:rsidR="00480934" w:rsidRDefault="00480934" w:rsidP="00480934">
      <w:pPr>
        <w:numPr>
          <w:ilvl w:val="0"/>
          <w:numId w:val="2"/>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It allows the user to achieve compile time polymorphism.</w:t>
      </w:r>
    </w:p>
    <w:p w:rsidR="00480934" w:rsidRDefault="00480934" w:rsidP="00480934">
      <w:pPr>
        <w:numPr>
          <w:ilvl w:val="0"/>
          <w:numId w:val="2"/>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An overloaded method can throw different exceptions.</w:t>
      </w:r>
    </w:p>
    <w:p w:rsidR="00480934" w:rsidRDefault="00480934" w:rsidP="00480934">
      <w:pPr>
        <w:numPr>
          <w:ilvl w:val="0"/>
          <w:numId w:val="2"/>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It can have different access modifiers.</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Example:</w:t>
      </w: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Overload</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demo </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"a: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demo </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b</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"a and b: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demo</w:t>
      </w:r>
      <w:r>
        <w:rPr>
          <w:rStyle w:val="pun"/>
          <w:rFonts w:ascii="Consolas" w:hAnsi="Consolas" w:cs="Consolas"/>
          <w:color w:val="000000"/>
        </w:rPr>
        <w:t>(</w:t>
      </w:r>
      <w:r>
        <w:rPr>
          <w:rStyle w:val="kwd"/>
          <w:rFonts w:ascii="Consolas" w:hAnsi="Consolas" w:cs="Consolas"/>
          <w:color w:val="00008B"/>
        </w:rPr>
        <w:t>double</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"double a: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MethodOverloading</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Overload</w:t>
      </w:r>
      <w:r>
        <w:rPr>
          <w:rStyle w:val="pln"/>
          <w:rFonts w:ascii="Consolas" w:hAnsi="Consolas" w:cs="Consolas"/>
          <w:color w:val="000000"/>
        </w:rPr>
        <w:t xml:space="preserve"> </w:t>
      </w:r>
      <w:r>
        <w:rPr>
          <w:rStyle w:val="typ"/>
          <w:rFonts w:ascii="Consolas" w:hAnsi="Consolas" w:cs="Consolas"/>
          <w:color w:val="2B91AF"/>
        </w:rPr>
        <w:t>Obj</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Overload</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result</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Obj</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demo</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Obj</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demo</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Obj</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demo</w:t>
      </w:r>
      <w:r>
        <w:rPr>
          <w:rStyle w:val="pun"/>
          <w:rFonts w:ascii="Consolas" w:hAnsi="Consolas" w:cs="Consolas"/>
          <w:color w:val="000000"/>
        </w:rPr>
        <w:t>(</w:t>
      </w:r>
      <w:r>
        <w:rPr>
          <w:rStyle w:val="lit"/>
          <w:rFonts w:ascii="Consolas" w:hAnsi="Consolas" w:cs="Consolas"/>
          <w:color w:val="800000"/>
        </w:rPr>
        <w:t>5.5</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"O/P :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Fonts w:ascii="Consolas" w:hAnsi="Consolas" w:cs="Consolas"/>
          <w:color w:val="222426"/>
        </w:rPr>
      </w:pPr>
      <w:r>
        <w:rPr>
          <w:rStyle w:val="pun"/>
          <w:rFonts w:ascii="Consolas" w:hAnsi="Consolas" w:cs="Consolas"/>
          <w:color w:val="000000"/>
        </w:rPr>
        <w:t>}</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Here the method</w:t>
      </w:r>
      <w:r>
        <w:rPr>
          <w:rStyle w:val="apple-converted-space"/>
          <w:rFonts w:ascii="Trebuchet MS" w:hAnsi="Trebuchet MS"/>
          <w:color w:val="222426"/>
        </w:rPr>
        <w:t> </w:t>
      </w:r>
      <w:r>
        <w:rPr>
          <w:rStyle w:val="HTMLCode"/>
          <w:rFonts w:ascii="Trebuchet MS" w:hAnsi="Trebuchet MS"/>
          <w:color w:val="222426"/>
          <w:shd w:val="clear" w:color="auto" w:fill="EEEEEE"/>
        </w:rPr>
        <w:t>demo()</w:t>
      </w:r>
      <w:r>
        <w:rPr>
          <w:rStyle w:val="apple-converted-space"/>
          <w:rFonts w:ascii="Trebuchet MS" w:hAnsi="Trebuchet MS"/>
          <w:color w:val="222426"/>
        </w:rPr>
        <w:t> </w:t>
      </w:r>
      <w:r>
        <w:rPr>
          <w:rFonts w:ascii="Trebuchet MS" w:hAnsi="Trebuchet MS"/>
          <w:color w:val="222426"/>
        </w:rPr>
        <w:t>is overloaded 3 times: first having 1 int parameter, second one has 2 int parameters and third one is having double arg. The methods are invoked or called with the same type and number of parameters used.</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Style w:val="Strong"/>
          <w:rFonts w:ascii="Trebuchet MS" w:hAnsi="Trebuchet MS"/>
          <w:color w:val="222426"/>
        </w:rPr>
        <w:t>Output: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a </w:t>
      </w:r>
      <w:r>
        <w:rPr>
          <w:rStyle w:val="kwd"/>
          <w:rFonts w:ascii="Consolas" w:hAnsi="Consolas" w:cs="Consolas"/>
          <w:color w:val="00008B"/>
        </w:rPr>
        <w:t>and</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r>
        <w:rPr>
          <w:rStyle w:val="pun"/>
          <w:rFonts w:ascii="Consolas" w:hAnsi="Consolas" w:cs="Consolas"/>
          <w:color w:val="000000"/>
        </w:rPr>
        <w:t>,</w:t>
      </w:r>
      <w:r>
        <w:rPr>
          <w:rStyle w:val="lit"/>
          <w:rFonts w:ascii="Consolas" w:hAnsi="Consolas" w:cs="Consolas"/>
          <w:color w:val="800000"/>
        </w:rPr>
        <w:t>20</w:t>
      </w: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double</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5.5</w:t>
      </w:r>
    </w:p>
    <w:p w:rsidR="00480934" w:rsidRDefault="00480934" w:rsidP="00480934">
      <w:pPr>
        <w:pStyle w:val="HTMLPreformatted"/>
        <w:shd w:val="clear" w:color="auto" w:fill="EEEEEE"/>
        <w:rPr>
          <w:rFonts w:ascii="Consolas" w:hAnsi="Consolas" w:cs="Consolas"/>
          <w:color w:val="222426"/>
        </w:rPr>
      </w:pPr>
      <w:r>
        <w:rPr>
          <w:rStyle w:val="pln"/>
          <w:rFonts w:ascii="Consolas" w:hAnsi="Consolas" w:cs="Consolas"/>
          <w:color w:val="000000"/>
        </w:rPr>
        <w:t>O</w:t>
      </w:r>
      <w:r>
        <w:rPr>
          <w:rStyle w:val="pun"/>
          <w:rFonts w:ascii="Consolas" w:hAnsi="Consolas" w:cs="Consolas"/>
          <w:color w:val="000000"/>
        </w:rPr>
        <w:t>/</w:t>
      </w:r>
      <w:r>
        <w:rPr>
          <w:rStyle w:val="pln"/>
          <w:rFonts w:ascii="Consolas" w:hAnsi="Consolas" w:cs="Consolas"/>
          <w:color w:val="000000"/>
        </w:rPr>
        <w:t xml:space="preserve">P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30.25</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b/>
          <w:bCs/>
          <w:color w:val="222426"/>
        </w:rPr>
        <w:t>Rules for Method Overloading</w:t>
      </w:r>
    </w:p>
    <w:p w:rsidR="00480934" w:rsidRDefault="00480934" w:rsidP="00480934">
      <w:pPr>
        <w:numPr>
          <w:ilvl w:val="0"/>
          <w:numId w:val="3"/>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Overloading can take place in the same class or in its sub-class.</w:t>
      </w:r>
    </w:p>
    <w:p w:rsidR="00480934" w:rsidRDefault="00480934" w:rsidP="00480934">
      <w:pPr>
        <w:numPr>
          <w:ilvl w:val="0"/>
          <w:numId w:val="3"/>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Constructor in Java can be overloaded</w:t>
      </w:r>
    </w:p>
    <w:p w:rsidR="00480934" w:rsidRDefault="00480934" w:rsidP="00480934">
      <w:pPr>
        <w:numPr>
          <w:ilvl w:val="0"/>
          <w:numId w:val="3"/>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Overloaded methods must have a different argument list.</w:t>
      </w:r>
    </w:p>
    <w:p w:rsidR="00480934" w:rsidRDefault="00480934" w:rsidP="00480934">
      <w:pPr>
        <w:numPr>
          <w:ilvl w:val="0"/>
          <w:numId w:val="3"/>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Overloaded method</w:t>
      </w:r>
      <w:r>
        <w:rPr>
          <w:rStyle w:val="apple-converted-space"/>
          <w:rFonts w:ascii="Trebuchet MS" w:hAnsi="Trebuchet MS"/>
          <w:color w:val="222426"/>
        </w:rPr>
        <w:t> </w:t>
      </w:r>
      <w:del w:id="1" w:author="Unknown">
        <w:r>
          <w:rPr>
            <w:rFonts w:ascii="Trebuchet MS" w:hAnsi="Trebuchet MS"/>
            <w:color w:val="222426"/>
          </w:rPr>
          <w:delText>should always be the part of the same class</w:delText>
        </w:r>
      </w:del>
      <w:r>
        <w:rPr>
          <w:rStyle w:val="apple-converted-space"/>
          <w:rFonts w:ascii="Trebuchet MS" w:hAnsi="Trebuchet MS"/>
          <w:color w:val="222426"/>
        </w:rPr>
        <w:t> </w:t>
      </w:r>
      <w:r>
        <w:rPr>
          <w:rFonts w:ascii="Trebuchet MS" w:hAnsi="Trebuchet MS"/>
          <w:color w:val="222426"/>
        </w:rPr>
        <w:t>(can also take place in sub class), with same name but different parameters.</w:t>
      </w:r>
    </w:p>
    <w:p w:rsidR="00480934" w:rsidRDefault="00480934" w:rsidP="00480934">
      <w:pPr>
        <w:numPr>
          <w:ilvl w:val="0"/>
          <w:numId w:val="3"/>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The parameters may differ in their type or number, or in both.</w:t>
      </w:r>
    </w:p>
    <w:p w:rsidR="00480934" w:rsidRDefault="00480934" w:rsidP="00480934">
      <w:pPr>
        <w:numPr>
          <w:ilvl w:val="0"/>
          <w:numId w:val="3"/>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They may have the same or different return types.</w:t>
      </w:r>
    </w:p>
    <w:p w:rsidR="00480934" w:rsidRDefault="00480934" w:rsidP="00480934">
      <w:pPr>
        <w:numPr>
          <w:ilvl w:val="0"/>
          <w:numId w:val="3"/>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lastRenderedPageBreak/>
        <w:t>It is also known as compile time polymorphism.</w:t>
      </w:r>
    </w:p>
    <w:p w:rsidR="00480934" w:rsidRDefault="00480934" w:rsidP="00480934">
      <w:pPr>
        <w:pStyle w:val="Heading3"/>
        <w:shd w:val="clear" w:color="auto" w:fill="FFFFFF"/>
        <w:spacing w:before="0" w:after="240"/>
        <w:rPr>
          <w:rFonts w:ascii="Trebuchet MS" w:hAnsi="Trebuchet MS"/>
          <w:color w:val="000000"/>
          <w:sz w:val="36"/>
          <w:szCs w:val="36"/>
        </w:rPr>
      </w:pPr>
      <w:r>
        <w:rPr>
          <w:rFonts w:ascii="Trebuchet MS" w:hAnsi="Trebuchet MS"/>
          <w:color w:val="000000"/>
          <w:sz w:val="36"/>
          <w:szCs w:val="36"/>
        </w:rPr>
        <w:t>2) Method Overriding</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Child class has the same method as of base class. In such cases child class overrides the parent class method without even touching the source code of the base class. This feature is known as method overriding.</w:t>
      </w:r>
      <w:r>
        <w:rPr>
          <w:rFonts w:ascii="Trebuchet MS" w:hAnsi="Trebuchet MS"/>
          <w:color w:val="222426"/>
        </w:rPr>
        <w:br/>
        <w:t>Example:</w:t>
      </w: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BaseClass</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methodToOverride</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//Base class method</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"I'm the method of BaseClass"</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DerivedClass</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BaseClass</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methodToOverride</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//Derived Class method</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"I'm the method of DerivedClass"</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TestMethod</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BaseClass reference and object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BaseClass</w:t>
      </w:r>
      <w:r>
        <w:rPr>
          <w:rStyle w:val="pln"/>
          <w:rFonts w:ascii="Consolas" w:hAnsi="Consolas" w:cs="Consolas"/>
          <w:color w:val="000000"/>
        </w:rPr>
        <w:t xml:space="preserve"> obj1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BaseClass</w:t>
      </w:r>
      <w:r>
        <w:rPr>
          <w:rStyle w:val="pun"/>
          <w:rFonts w:ascii="Consolas" w:hAnsi="Consolas" w:cs="Consolas"/>
          <w:color w:val="000000"/>
        </w:rPr>
        <w:t>();</w:t>
      </w:r>
      <w:r>
        <w:rPr>
          <w:rStyle w:val="pln"/>
          <w:rFonts w:ascii="Consolas" w:hAnsi="Consolas" w:cs="Consolas"/>
          <w:color w:val="000000"/>
        </w:rPr>
        <w:t xml:space="preserve"> </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BaseClass reference but DerivedClass object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BaseClass</w:t>
      </w:r>
      <w:r>
        <w:rPr>
          <w:rStyle w:val="pln"/>
          <w:rFonts w:ascii="Consolas" w:hAnsi="Consolas" w:cs="Consolas"/>
          <w:color w:val="000000"/>
        </w:rPr>
        <w:t xml:space="preserve"> obj2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DerivedClass</w:t>
      </w:r>
      <w:r>
        <w:rPr>
          <w:rStyle w:val="pun"/>
          <w:rFonts w:ascii="Consolas" w:hAnsi="Consolas" w:cs="Consolas"/>
          <w:color w:val="000000"/>
        </w:rPr>
        <w:t>();</w:t>
      </w:r>
      <w:r>
        <w:rPr>
          <w:rStyle w:val="pln"/>
          <w:rFonts w:ascii="Consolas" w:hAnsi="Consolas" w:cs="Consolas"/>
          <w:color w:val="000000"/>
        </w:rPr>
        <w:t xml:space="preserve"> </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Calls the method from BaseClass class</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obj1</w:t>
      </w:r>
      <w:r>
        <w:rPr>
          <w:rStyle w:val="pun"/>
          <w:rFonts w:ascii="Consolas" w:hAnsi="Consolas" w:cs="Consolas"/>
          <w:color w:val="000000"/>
        </w:rPr>
        <w:t>.</w:t>
      </w:r>
      <w:r>
        <w:rPr>
          <w:rStyle w:val="pln"/>
          <w:rFonts w:ascii="Consolas" w:hAnsi="Consolas" w:cs="Consolas"/>
          <w:color w:val="000000"/>
        </w:rPr>
        <w:t>methodToOverride</w:t>
      </w:r>
      <w:r>
        <w:rPr>
          <w:rStyle w:val="pun"/>
          <w:rFonts w:ascii="Consolas" w:hAnsi="Consolas" w:cs="Consolas"/>
          <w:color w:val="000000"/>
        </w:rPr>
        <w:t>();</w:t>
      </w:r>
      <w:r>
        <w:rPr>
          <w:rStyle w:val="pln"/>
          <w:rFonts w:ascii="Consolas" w:hAnsi="Consolas" w:cs="Consolas"/>
          <w:color w:val="000000"/>
        </w:rPr>
        <w:t xml:space="preserve"> </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//Calls the method from DerivedClass class</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obj2</w:t>
      </w:r>
      <w:r>
        <w:rPr>
          <w:rStyle w:val="pun"/>
          <w:rFonts w:ascii="Consolas" w:hAnsi="Consolas" w:cs="Consolas"/>
          <w:color w:val="000000"/>
        </w:rPr>
        <w:t>.</w:t>
      </w:r>
      <w:r>
        <w:rPr>
          <w:rStyle w:val="pln"/>
          <w:rFonts w:ascii="Consolas" w:hAnsi="Consolas" w:cs="Consolas"/>
          <w:color w:val="000000"/>
        </w:rPr>
        <w:t>methodToOverride</w:t>
      </w:r>
      <w:r>
        <w:rPr>
          <w:rStyle w:val="pun"/>
          <w:rFonts w:ascii="Consolas" w:hAnsi="Consolas" w:cs="Consolas"/>
          <w:color w:val="000000"/>
        </w:rPr>
        <w:t>();</w:t>
      </w:r>
      <w:r>
        <w:rPr>
          <w:rStyle w:val="pln"/>
          <w:rFonts w:ascii="Consolas" w:hAnsi="Consolas" w:cs="Consolas"/>
          <w:color w:val="000000"/>
        </w:rPr>
        <w:t xml:space="preserve"> </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Fonts w:ascii="Consolas" w:hAnsi="Consolas" w:cs="Consolas"/>
          <w:color w:val="222426"/>
        </w:rPr>
      </w:pPr>
      <w:r>
        <w:rPr>
          <w:rStyle w:val="pun"/>
          <w:rFonts w:ascii="Consolas" w:hAnsi="Consolas" w:cs="Consolas"/>
          <w:color w:val="000000"/>
        </w:rPr>
        <w:t>}</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Style w:val="Strong"/>
          <w:rFonts w:ascii="Trebuchet MS" w:hAnsi="Trebuchet MS"/>
          <w:color w:val="222426"/>
        </w:rPr>
        <w:t>Output:</w:t>
      </w:r>
    </w:p>
    <w:p w:rsidR="00480934" w:rsidRDefault="00480934" w:rsidP="00480934">
      <w:pPr>
        <w:pStyle w:val="HTMLPreformatted"/>
        <w:shd w:val="clear" w:color="auto" w:fill="EEEEEE"/>
        <w:rPr>
          <w:rStyle w:val="str"/>
          <w:rFonts w:ascii="Consolas" w:hAnsi="Consolas" w:cs="Consolas"/>
          <w:color w:val="800000"/>
        </w:rPr>
      </w:pPr>
      <w:r>
        <w:rPr>
          <w:rStyle w:val="pln"/>
          <w:rFonts w:ascii="Consolas" w:hAnsi="Consolas" w:cs="Consolas"/>
          <w:color w:val="000000"/>
        </w:rPr>
        <w:t>I</w:t>
      </w:r>
      <w:r>
        <w:rPr>
          <w:rStyle w:val="str"/>
          <w:rFonts w:ascii="Consolas" w:hAnsi="Consolas" w:cs="Consolas"/>
          <w:color w:val="800000"/>
        </w:rPr>
        <w:t>'m the method of BaseClass</w:t>
      </w:r>
    </w:p>
    <w:p w:rsidR="00480934" w:rsidRDefault="00480934" w:rsidP="00480934">
      <w:pPr>
        <w:pStyle w:val="HTMLPreformatted"/>
        <w:shd w:val="clear" w:color="auto" w:fill="EEEEEE"/>
        <w:rPr>
          <w:rFonts w:ascii="Consolas" w:hAnsi="Consolas" w:cs="Consolas"/>
          <w:color w:val="222426"/>
        </w:rPr>
      </w:pPr>
      <w:r>
        <w:rPr>
          <w:rStyle w:val="str"/>
          <w:rFonts w:ascii="Consolas" w:hAnsi="Consolas" w:cs="Consolas"/>
          <w:color w:val="800000"/>
        </w:rPr>
        <w:t>I'</w:t>
      </w:r>
      <w:r>
        <w:rPr>
          <w:rStyle w:val="pln"/>
          <w:rFonts w:ascii="Consolas" w:hAnsi="Consolas" w:cs="Consolas"/>
          <w:color w:val="000000"/>
        </w:rPr>
        <w:t xml:space="preserve">m the method of </w:t>
      </w:r>
      <w:r>
        <w:rPr>
          <w:rStyle w:val="typ"/>
          <w:rFonts w:ascii="Consolas" w:hAnsi="Consolas" w:cs="Consolas"/>
          <w:color w:val="2B91AF"/>
        </w:rPr>
        <w:t>DerivedClass</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b/>
          <w:bCs/>
          <w:color w:val="222426"/>
        </w:rPr>
        <w:t>Rules for Method Overriding:</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applies only to inherited methods</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object type (NOT reference variable type) determines which overridden method will be used at runtime</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Overriding method can have different return type (</w:t>
      </w:r>
      <w:hyperlink r:id="rId21" w:tgtFrame="_blank" w:history="1">
        <w:r>
          <w:rPr>
            <w:rStyle w:val="Hyperlink"/>
            <w:rFonts w:ascii="Trebuchet MS" w:hAnsi="Trebuchet MS"/>
            <w:b/>
            <w:bCs/>
            <w:color w:val="7DC246"/>
          </w:rPr>
          <w:t>refer this</w:t>
        </w:r>
      </w:hyperlink>
      <w:r>
        <w:rPr>
          <w:rFonts w:ascii="Trebuchet MS" w:hAnsi="Trebuchet MS"/>
          <w:color w:val="222426"/>
        </w:rPr>
        <w:t>)</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Overriding method must not have more restrictive access modifier</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Abstract methods must be overridden</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Static and final methods cannot be overridden</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Constructors cannot be overridden</w:t>
      </w:r>
    </w:p>
    <w:p w:rsidR="00480934" w:rsidRDefault="00480934" w:rsidP="00480934">
      <w:pPr>
        <w:numPr>
          <w:ilvl w:val="0"/>
          <w:numId w:val="4"/>
        </w:numPr>
        <w:shd w:val="clear" w:color="auto" w:fill="FFFFFF"/>
        <w:spacing w:before="100" w:beforeAutospacing="1" w:after="100" w:afterAutospacing="1" w:line="240" w:lineRule="auto"/>
        <w:ind w:left="600"/>
        <w:rPr>
          <w:rFonts w:ascii="Trebuchet MS" w:hAnsi="Trebuchet MS"/>
          <w:color w:val="222426"/>
        </w:rPr>
      </w:pPr>
      <w:r>
        <w:rPr>
          <w:rFonts w:ascii="Trebuchet MS" w:hAnsi="Trebuchet MS"/>
          <w:color w:val="222426"/>
        </w:rPr>
        <w:t>It is also known as Runtime polymorphism.</w:t>
      </w:r>
    </w:p>
    <w:p w:rsidR="00480934" w:rsidRDefault="00480934" w:rsidP="00480934">
      <w:pPr>
        <w:pStyle w:val="Heading3"/>
        <w:shd w:val="clear" w:color="auto" w:fill="FFFFFF"/>
        <w:spacing w:before="0" w:after="240"/>
        <w:rPr>
          <w:rFonts w:ascii="Trebuchet MS" w:hAnsi="Trebuchet MS"/>
          <w:color w:val="000000"/>
          <w:sz w:val="36"/>
          <w:szCs w:val="36"/>
        </w:rPr>
      </w:pPr>
      <w:r>
        <w:rPr>
          <w:rFonts w:ascii="Trebuchet MS" w:hAnsi="Trebuchet MS"/>
          <w:color w:val="000000"/>
          <w:sz w:val="36"/>
          <w:szCs w:val="36"/>
        </w:rPr>
        <w:lastRenderedPageBreak/>
        <w:t>super keyword in Overriding:</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Fonts w:ascii="Trebuchet MS" w:hAnsi="Trebuchet MS"/>
          <w:color w:val="222426"/>
        </w:rPr>
        <w:t>When invoking a superclass version of an overridden method the super keyword is used.</w:t>
      </w:r>
      <w:r>
        <w:rPr>
          <w:rFonts w:ascii="Trebuchet MS" w:hAnsi="Trebuchet MS"/>
          <w:color w:val="222426"/>
        </w:rPr>
        <w:br/>
        <w:t>Example:</w:t>
      </w: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Vehicle</w:t>
      </w: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move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"Vehicles are used for moving from one place to another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Vehicle</w:t>
      </w: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move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super</w:t>
      </w:r>
      <w:r>
        <w:rPr>
          <w:rStyle w:val="pun"/>
          <w:rFonts w:ascii="Consolas" w:hAnsi="Consolas" w:cs="Consolas"/>
          <w:color w:val="000000"/>
        </w:rPr>
        <w:t>.</w:t>
      </w:r>
      <w:r>
        <w:rPr>
          <w:rStyle w:val="pln"/>
          <w:rFonts w:ascii="Consolas" w:hAnsi="Consolas" w:cs="Consolas"/>
          <w:color w:val="000000"/>
        </w:rPr>
        <w:t xml:space="preserve"> move </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invokes the super class method</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"Car is a good medium of transport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p>
    <w:p w:rsidR="00480934" w:rsidRDefault="00480934" w:rsidP="00480934">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TestCar</w:t>
      </w: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 </w:t>
      </w:r>
      <w:r>
        <w:rPr>
          <w:rStyle w:val="pun"/>
          <w:rFonts w:ascii="Consolas" w:hAnsi="Consolas" w:cs="Consolas"/>
          <w:color w:val="000000"/>
        </w:rPr>
        <w: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Vehicle</w:t>
      </w:r>
      <w:r>
        <w:rPr>
          <w:rStyle w:val="pln"/>
          <w:rFonts w:ascii="Consolas" w:hAnsi="Consolas" w:cs="Consolas"/>
          <w:color w:val="000000"/>
        </w:rPr>
        <w:t xml:space="preserve"> b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Vehicle reference but Car object</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move </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//Calls the method in Car class</w:t>
      </w:r>
    </w:p>
    <w:p w:rsidR="00480934" w:rsidRDefault="00480934" w:rsidP="0048093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80934" w:rsidRDefault="00480934" w:rsidP="00480934">
      <w:pPr>
        <w:pStyle w:val="HTMLPreformatted"/>
        <w:shd w:val="clear" w:color="auto" w:fill="EEEEEE"/>
        <w:rPr>
          <w:rFonts w:ascii="Consolas" w:hAnsi="Consolas" w:cs="Consolas"/>
          <w:color w:val="222426"/>
        </w:rPr>
      </w:pPr>
      <w:r>
        <w:rPr>
          <w:rStyle w:val="pun"/>
          <w:rFonts w:ascii="Consolas" w:hAnsi="Consolas" w:cs="Consolas"/>
          <w:color w:val="000000"/>
        </w:rPr>
        <w:t>}</w:t>
      </w:r>
    </w:p>
    <w:p w:rsidR="00480934" w:rsidRDefault="00480934" w:rsidP="00480934">
      <w:pPr>
        <w:pStyle w:val="NormalWeb"/>
        <w:shd w:val="clear" w:color="auto" w:fill="FFFFFF"/>
        <w:spacing w:before="0" w:beforeAutospacing="0" w:after="390" w:afterAutospacing="0"/>
        <w:rPr>
          <w:rFonts w:ascii="Trebuchet MS" w:hAnsi="Trebuchet MS"/>
          <w:color w:val="222426"/>
        </w:rPr>
      </w:pPr>
      <w:r>
        <w:rPr>
          <w:rStyle w:val="Strong"/>
          <w:rFonts w:ascii="Trebuchet MS" w:hAnsi="Trebuchet MS"/>
          <w:color w:val="222426"/>
        </w:rPr>
        <w:t>Output:</w:t>
      </w:r>
    </w:p>
    <w:p w:rsidR="00480934" w:rsidRDefault="00480934" w:rsidP="00480934">
      <w:pPr>
        <w:pStyle w:val="HTMLPreformatted"/>
        <w:shd w:val="clear" w:color="auto" w:fill="EEEEEE"/>
        <w:rPr>
          <w:rStyle w:val="pln"/>
          <w:rFonts w:ascii="Consolas" w:hAnsi="Consolas" w:cs="Consolas"/>
          <w:color w:val="000000"/>
        </w:rPr>
      </w:pPr>
      <w:r>
        <w:rPr>
          <w:rStyle w:val="typ"/>
          <w:rFonts w:ascii="Consolas" w:hAnsi="Consolas" w:cs="Consolas"/>
          <w:color w:val="2B91AF"/>
        </w:rPr>
        <w:t>Vehicles</w:t>
      </w:r>
      <w:r>
        <w:rPr>
          <w:rStyle w:val="pln"/>
          <w:rFonts w:ascii="Consolas" w:hAnsi="Consolas" w:cs="Consolas"/>
          <w:color w:val="000000"/>
        </w:rPr>
        <w:t xml:space="preserve"> are used </w:t>
      </w:r>
      <w:r>
        <w:rPr>
          <w:rStyle w:val="kwd"/>
          <w:rFonts w:ascii="Consolas" w:hAnsi="Consolas" w:cs="Consolas"/>
          <w:color w:val="00008B"/>
        </w:rPr>
        <w:t>for</w:t>
      </w:r>
      <w:r>
        <w:rPr>
          <w:rStyle w:val="pln"/>
          <w:rFonts w:ascii="Consolas" w:hAnsi="Consolas" w:cs="Consolas"/>
          <w:color w:val="000000"/>
        </w:rPr>
        <w:t xml:space="preserve"> moving </w:t>
      </w:r>
      <w:r>
        <w:rPr>
          <w:rStyle w:val="kwd"/>
          <w:rFonts w:ascii="Consolas" w:hAnsi="Consolas" w:cs="Consolas"/>
          <w:color w:val="00008B"/>
        </w:rPr>
        <w:t>from</w:t>
      </w:r>
      <w:r>
        <w:rPr>
          <w:rStyle w:val="pln"/>
          <w:rFonts w:ascii="Consolas" w:hAnsi="Consolas" w:cs="Consolas"/>
          <w:color w:val="000000"/>
        </w:rPr>
        <w:t xml:space="preserve"> one place to another</w:t>
      </w:r>
    </w:p>
    <w:p w:rsidR="00480934" w:rsidRDefault="00480934" w:rsidP="00480934">
      <w:pPr>
        <w:pStyle w:val="HTMLPreformatted"/>
        <w:shd w:val="clear" w:color="auto" w:fill="EEEEEE"/>
        <w:rPr>
          <w:rFonts w:ascii="Consolas" w:hAnsi="Consolas" w:cs="Consolas"/>
          <w:color w:val="222426"/>
        </w:rPr>
      </w:pPr>
      <w:r>
        <w:rPr>
          <w:rStyle w:val="typ"/>
          <w:rFonts w:ascii="Consolas" w:hAnsi="Consolas" w:cs="Consolas"/>
          <w:color w:val="2B91AF"/>
        </w:rPr>
        <w:t>Car</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a good medium of transport</w:t>
      </w:r>
    </w:p>
    <w:p w:rsidR="00480934" w:rsidRPr="003C530F" w:rsidRDefault="00480934" w:rsidP="003C530F">
      <w:pPr>
        <w:shd w:val="clear" w:color="auto" w:fill="FFFFFF"/>
        <w:spacing w:after="0" w:line="240" w:lineRule="auto"/>
        <w:outlineLvl w:val="0"/>
        <w:rPr>
          <w:rFonts w:ascii="Arial" w:eastAsia="Times New Roman" w:hAnsi="Arial" w:cs="Arial"/>
          <w:b/>
          <w:bCs/>
          <w:color w:val="242729"/>
          <w:kern w:val="36"/>
          <w:sz w:val="33"/>
          <w:szCs w:val="33"/>
          <w:lang w:eastAsia="en-IN"/>
        </w:rPr>
      </w:pPr>
    </w:p>
    <w:p w:rsidR="003C58F4" w:rsidRDefault="000176B5">
      <w:hyperlink r:id="rId22" w:history="1">
        <w:r w:rsidR="00A90F84" w:rsidRPr="000C647C">
          <w:rPr>
            <w:rStyle w:val="Hyperlink"/>
          </w:rPr>
          <w:t>http://www.journaldev.com/1377/java-singleton-design-pattern-best-practices-examples</w:t>
        </w:r>
      </w:hyperlink>
    </w:p>
    <w:p w:rsidR="00A90F84" w:rsidRDefault="00A90F84"/>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singleton</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BillPughSingleton</w:t>
      </w:r>
      <w:r>
        <w:rPr>
          <w:rStyle w:val="pln"/>
          <w:color w:val="000000"/>
          <w:sz w:val="24"/>
          <w:szCs w:val="24"/>
        </w:rPr>
        <w:t xml:space="preserve"> </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BillPughSingleton</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SingletonHelper</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final</w:t>
      </w:r>
      <w:r>
        <w:rPr>
          <w:rStyle w:val="pln"/>
          <w:color w:val="000000"/>
          <w:sz w:val="24"/>
          <w:szCs w:val="24"/>
        </w:rPr>
        <w:t xml:space="preserve"> </w:t>
      </w:r>
      <w:r>
        <w:rPr>
          <w:rStyle w:val="typ"/>
          <w:color w:val="660066"/>
          <w:sz w:val="24"/>
          <w:szCs w:val="24"/>
        </w:rPr>
        <w:t>BillPughSingleton</w:t>
      </w:r>
      <w:r>
        <w:rPr>
          <w:rStyle w:val="pln"/>
          <w:color w:val="000000"/>
          <w:sz w:val="24"/>
          <w:szCs w:val="24"/>
        </w:rPr>
        <w:t xml:space="preserve"> INSTANCE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BillPughSingleton</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typ"/>
          <w:color w:val="660066"/>
          <w:sz w:val="24"/>
          <w:szCs w:val="24"/>
        </w:rPr>
        <w:t>BillPughSingleton</w:t>
      </w:r>
      <w:r>
        <w:rPr>
          <w:rStyle w:val="pln"/>
          <w:color w:val="000000"/>
          <w:sz w:val="24"/>
          <w:szCs w:val="24"/>
        </w:rPr>
        <w:t xml:space="preserve"> getInstance</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typ"/>
          <w:color w:val="660066"/>
          <w:sz w:val="24"/>
          <w:szCs w:val="24"/>
        </w:rPr>
        <w:t>SingletonHelper</w:t>
      </w:r>
      <w:r>
        <w:rPr>
          <w:rStyle w:val="pun"/>
          <w:color w:val="666600"/>
          <w:sz w:val="24"/>
          <w:szCs w:val="24"/>
        </w:rPr>
        <w:t>.</w:t>
      </w:r>
      <w:r>
        <w:rPr>
          <w:rStyle w:val="pln"/>
          <w:color w:val="000000"/>
          <w:sz w:val="24"/>
          <w:szCs w:val="24"/>
        </w:rPr>
        <w:t>INSTANCE</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A90F84" w:rsidRDefault="00A90F84" w:rsidP="00A90F8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282F68" w:rsidRDefault="00282F68" w:rsidP="00A90F84">
      <w:pPr>
        <w:pStyle w:val="NormalWeb"/>
        <w:shd w:val="clear" w:color="auto" w:fill="FFFFFF"/>
        <w:spacing w:before="0" w:beforeAutospacing="0" w:after="390" w:afterAutospacing="0"/>
        <w:rPr>
          <w:rFonts w:ascii="Arial" w:hAnsi="Arial" w:cs="Arial"/>
          <w:color w:val="666666"/>
        </w:rPr>
      </w:pPr>
    </w:p>
    <w:p w:rsidR="00A90F84" w:rsidRDefault="00A90F84" w:rsidP="00A90F8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the</w:t>
      </w:r>
      <w:r>
        <w:rPr>
          <w:rStyle w:val="apple-converted-space"/>
          <w:rFonts w:ascii="Arial" w:eastAsiaTheme="majorEastAsia" w:hAnsi="Arial" w:cs="Arial"/>
          <w:color w:val="666666"/>
        </w:rPr>
        <w:t> </w:t>
      </w:r>
      <w:r>
        <w:rPr>
          <w:rStyle w:val="Strong"/>
          <w:rFonts w:ascii="Arial" w:hAnsi="Arial" w:cs="Arial"/>
          <w:color w:val="666666"/>
        </w:rPr>
        <w:t>private inner static class</w:t>
      </w:r>
      <w:r>
        <w:rPr>
          <w:rStyle w:val="apple-converted-space"/>
          <w:rFonts w:ascii="Arial" w:eastAsiaTheme="majorEastAsia" w:hAnsi="Arial" w:cs="Arial"/>
          <w:color w:val="666666"/>
        </w:rPr>
        <w:t> </w:t>
      </w:r>
      <w:r>
        <w:rPr>
          <w:rFonts w:ascii="Arial" w:hAnsi="Arial" w:cs="Arial"/>
          <w:color w:val="666666"/>
        </w:rPr>
        <w:t>that contains the instance of the singleton lass. When the singleton class is loaded,</w:t>
      </w:r>
      <w:r>
        <w:rPr>
          <w:rStyle w:val="apple-converted-space"/>
          <w:rFonts w:ascii="Arial" w:eastAsiaTheme="majorEastAsia" w:hAnsi="Arial" w:cs="Arial"/>
          <w:color w:val="666666"/>
        </w:rPr>
        <w:t> </w:t>
      </w:r>
      <w:r>
        <w:rPr>
          <w:rStyle w:val="HTMLCode"/>
          <w:color w:val="666666"/>
          <w:shd w:val="clear" w:color="auto" w:fill="EFE8E5"/>
        </w:rPr>
        <w:t>SingletonHelper</w:t>
      </w:r>
      <w:r>
        <w:rPr>
          <w:rStyle w:val="apple-converted-space"/>
          <w:rFonts w:ascii="Arial" w:eastAsiaTheme="majorEastAsia" w:hAnsi="Arial" w:cs="Arial"/>
          <w:color w:val="666666"/>
        </w:rPr>
        <w:t> </w:t>
      </w:r>
      <w:r>
        <w:rPr>
          <w:rFonts w:ascii="Arial" w:hAnsi="Arial" w:cs="Arial"/>
          <w:color w:val="666666"/>
        </w:rPr>
        <w:t>class is not loaded into memory and only when someone calls the</w:t>
      </w:r>
      <w:r>
        <w:rPr>
          <w:rStyle w:val="apple-converted-space"/>
          <w:rFonts w:ascii="Arial" w:eastAsiaTheme="majorEastAsia" w:hAnsi="Arial" w:cs="Arial"/>
          <w:color w:val="666666"/>
        </w:rPr>
        <w:t> </w:t>
      </w:r>
      <w:r>
        <w:rPr>
          <w:rStyle w:val="Emphasis"/>
          <w:rFonts w:ascii="Arial" w:hAnsi="Arial" w:cs="Arial"/>
          <w:color w:val="666666"/>
        </w:rPr>
        <w:t>getInstance</w:t>
      </w:r>
      <w:r>
        <w:rPr>
          <w:rStyle w:val="apple-converted-space"/>
          <w:rFonts w:ascii="Arial" w:eastAsiaTheme="majorEastAsia" w:hAnsi="Arial" w:cs="Arial"/>
          <w:color w:val="666666"/>
        </w:rPr>
        <w:t> </w:t>
      </w:r>
      <w:r>
        <w:rPr>
          <w:rFonts w:ascii="Arial" w:hAnsi="Arial" w:cs="Arial"/>
          <w:color w:val="666666"/>
        </w:rPr>
        <w:t>method, this class gets loaded and creates the Singleton class instance.</w:t>
      </w: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Modifier</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Package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Subclass</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World</w:t>
      </w: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w:t>
      </w: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protected</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w:t>
      </w: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no modifier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w:t>
      </w:r>
    </w:p>
    <w:p w:rsidR="00BC347D" w:rsidRDefault="00BC347D" w:rsidP="00BC347D">
      <w:pPr>
        <w:pStyle w:val="HTMLPreformatted"/>
        <w:shd w:val="clear" w:color="auto" w:fill="EFF0F1"/>
        <w:rPr>
          <w:rStyle w:val="pln"/>
          <w:rFonts w:ascii="Consolas" w:hAnsi="Consolas" w:cs="Consolas"/>
          <w:color w:val="303336"/>
          <w:bdr w:val="none" w:sz="0" w:space="0" w:color="auto" w:frame="1"/>
          <w:shd w:val="clear" w:color="auto" w:fill="EFF0F1"/>
        </w:rPr>
      </w:pPr>
    </w:p>
    <w:p w:rsidR="00BC347D" w:rsidRDefault="00BC347D" w:rsidP="00BC347D">
      <w:pPr>
        <w:pStyle w:val="HTMLPreformatted"/>
        <w:shd w:val="clear" w:color="auto" w:fill="EFF0F1"/>
        <w:rPr>
          <w:rFonts w:ascii="Consolas" w:hAnsi="Consolas" w:cs="Consolas"/>
          <w:color w:val="393318"/>
        </w:rPr>
      </w:pPr>
      <w:r>
        <w:rPr>
          <w:rStyle w:val="kwd"/>
          <w:rFonts w:ascii="Consolas" w:eastAsiaTheme="majorEastAsia" w:hAnsi="Consolas" w:cs="Consolas"/>
          <w:color w:val="101094"/>
          <w:bdr w:val="none" w:sz="0" w:space="0" w:color="auto" w:frame="1"/>
          <w:shd w:val="clear" w:color="auto" w:fill="EFF0F1"/>
        </w:rPr>
        <w:t>private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w:t>
      </w:r>
    </w:p>
    <w:p w:rsidR="00A90F84" w:rsidRDefault="00A90F84"/>
    <w:sectPr w:rsidR="00A90F84" w:rsidSect="003C58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D75CD"/>
    <w:multiLevelType w:val="multilevel"/>
    <w:tmpl w:val="025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B1113"/>
    <w:multiLevelType w:val="multilevel"/>
    <w:tmpl w:val="5928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6433DE"/>
    <w:multiLevelType w:val="multilevel"/>
    <w:tmpl w:val="16E2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B673B8"/>
    <w:multiLevelType w:val="multilevel"/>
    <w:tmpl w:val="5764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5D11"/>
    <w:rsid w:val="000176B5"/>
    <w:rsid w:val="00105D11"/>
    <w:rsid w:val="001F24BA"/>
    <w:rsid w:val="00275321"/>
    <w:rsid w:val="00282F68"/>
    <w:rsid w:val="002F15CA"/>
    <w:rsid w:val="003C530F"/>
    <w:rsid w:val="003C58F4"/>
    <w:rsid w:val="003F772E"/>
    <w:rsid w:val="00480934"/>
    <w:rsid w:val="00573D28"/>
    <w:rsid w:val="00730985"/>
    <w:rsid w:val="007C24E7"/>
    <w:rsid w:val="00864EAA"/>
    <w:rsid w:val="00A90F84"/>
    <w:rsid w:val="00BC347D"/>
    <w:rsid w:val="00E312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8F4"/>
  </w:style>
  <w:style w:type="paragraph" w:styleId="Heading1">
    <w:name w:val="heading 1"/>
    <w:basedOn w:val="Normal"/>
    <w:link w:val="Heading1Char"/>
    <w:uiPriority w:val="9"/>
    <w:qFormat/>
    <w:rsid w:val="003C53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80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0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D11"/>
    <w:rPr>
      <w:color w:val="0000FF"/>
      <w:u w:val="single"/>
    </w:rPr>
  </w:style>
  <w:style w:type="character" w:customStyle="1" w:styleId="apple-converted-space">
    <w:name w:val="apple-converted-space"/>
    <w:basedOn w:val="DefaultParagraphFont"/>
    <w:rsid w:val="00105D11"/>
  </w:style>
  <w:style w:type="character" w:customStyle="1" w:styleId="apple-tab-span">
    <w:name w:val="apple-tab-span"/>
    <w:basedOn w:val="DefaultParagraphFont"/>
    <w:rsid w:val="00105D11"/>
  </w:style>
  <w:style w:type="character" w:customStyle="1" w:styleId="Heading1Char">
    <w:name w:val="Heading 1 Char"/>
    <w:basedOn w:val="DefaultParagraphFont"/>
    <w:link w:val="Heading1"/>
    <w:uiPriority w:val="9"/>
    <w:rsid w:val="003C530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C53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530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809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8093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80934"/>
    <w:rPr>
      <w:b/>
      <w:bCs/>
    </w:rPr>
  </w:style>
  <w:style w:type="paragraph" w:styleId="HTMLPreformatted">
    <w:name w:val="HTML Preformatted"/>
    <w:basedOn w:val="Normal"/>
    <w:link w:val="HTMLPreformattedChar"/>
    <w:uiPriority w:val="99"/>
    <w:semiHidden/>
    <w:unhideWhenUsed/>
    <w:rsid w:val="0048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0934"/>
    <w:rPr>
      <w:rFonts w:ascii="Courier New" w:eastAsia="Times New Roman" w:hAnsi="Courier New" w:cs="Courier New"/>
      <w:sz w:val="20"/>
      <w:szCs w:val="20"/>
      <w:lang w:eastAsia="en-IN"/>
    </w:rPr>
  </w:style>
  <w:style w:type="character" w:customStyle="1" w:styleId="kwd">
    <w:name w:val="kwd"/>
    <w:basedOn w:val="DefaultParagraphFont"/>
    <w:rsid w:val="00480934"/>
  </w:style>
  <w:style w:type="character" w:customStyle="1" w:styleId="pln">
    <w:name w:val="pln"/>
    <w:basedOn w:val="DefaultParagraphFont"/>
    <w:rsid w:val="00480934"/>
  </w:style>
  <w:style w:type="character" w:customStyle="1" w:styleId="typ">
    <w:name w:val="typ"/>
    <w:basedOn w:val="DefaultParagraphFont"/>
    <w:rsid w:val="00480934"/>
  </w:style>
  <w:style w:type="character" w:customStyle="1" w:styleId="pun">
    <w:name w:val="pun"/>
    <w:basedOn w:val="DefaultParagraphFont"/>
    <w:rsid w:val="00480934"/>
  </w:style>
  <w:style w:type="character" w:customStyle="1" w:styleId="str">
    <w:name w:val="str"/>
    <w:basedOn w:val="DefaultParagraphFont"/>
    <w:rsid w:val="00480934"/>
  </w:style>
  <w:style w:type="character" w:customStyle="1" w:styleId="lit">
    <w:name w:val="lit"/>
    <w:basedOn w:val="DefaultParagraphFont"/>
    <w:rsid w:val="00480934"/>
  </w:style>
  <w:style w:type="character" w:customStyle="1" w:styleId="com">
    <w:name w:val="com"/>
    <w:basedOn w:val="DefaultParagraphFont"/>
    <w:rsid w:val="00480934"/>
  </w:style>
  <w:style w:type="character" w:styleId="Emphasis">
    <w:name w:val="Emphasis"/>
    <w:basedOn w:val="DefaultParagraphFont"/>
    <w:uiPriority w:val="20"/>
    <w:qFormat/>
    <w:rsid w:val="00A90F84"/>
    <w:rPr>
      <w:i/>
      <w:iCs/>
    </w:rPr>
  </w:style>
</w:styles>
</file>

<file path=word/webSettings.xml><?xml version="1.0" encoding="utf-8"?>
<w:webSettings xmlns:r="http://schemas.openxmlformats.org/officeDocument/2006/relationships" xmlns:w="http://schemas.openxmlformats.org/wordprocessingml/2006/main">
  <w:divs>
    <w:div w:id="100729602">
      <w:bodyDiv w:val="1"/>
      <w:marLeft w:val="0"/>
      <w:marRight w:val="0"/>
      <w:marTop w:val="0"/>
      <w:marBottom w:val="0"/>
      <w:divBdr>
        <w:top w:val="none" w:sz="0" w:space="0" w:color="auto"/>
        <w:left w:val="none" w:sz="0" w:space="0" w:color="auto"/>
        <w:bottom w:val="none" w:sz="0" w:space="0" w:color="auto"/>
        <w:right w:val="none" w:sz="0" w:space="0" w:color="auto"/>
      </w:divBdr>
      <w:divsChild>
        <w:div w:id="642854560">
          <w:marLeft w:val="0"/>
          <w:marRight w:val="0"/>
          <w:marTop w:val="0"/>
          <w:marBottom w:val="0"/>
          <w:divBdr>
            <w:top w:val="none" w:sz="0" w:space="0" w:color="auto"/>
            <w:left w:val="none" w:sz="0" w:space="0" w:color="auto"/>
            <w:bottom w:val="none" w:sz="0" w:space="0" w:color="auto"/>
            <w:right w:val="none" w:sz="0" w:space="0" w:color="auto"/>
          </w:divBdr>
        </w:div>
        <w:div w:id="1180241052">
          <w:marLeft w:val="0"/>
          <w:marRight w:val="0"/>
          <w:marTop w:val="0"/>
          <w:marBottom w:val="0"/>
          <w:divBdr>
            <w:top w:val="none" w:sz="0" w:space="0" w:color="auto"/>
            <w:left w:val="none" w:sz="0" w:space="0" w:color="auto"/>
            <w:bottom w:val="none" w:sz="0" w:space="0" w:color="auto"/>
            <w:right w:val="none" w:sz="0" w:space="0" w:color="auto"/>
          </w:divBdr>
        </w:div>
        <w:div w:id="488249656">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1171405605">
              <w:marLeft w:val="0"/>
              <w:marRight w:val="0"/>
              <w:marTop w:val="0"/>
              <w:marBottom w:val="0"/>
              <w:divBdr>
                <w:top w:val="none" w:sz="0" w:space="0" w:color="auto"/>
                <w:left w:val="none" w:sz="0" w:space="0" w:color="auto"/>
                <w:bottom w:val="none" w:sz="0" w:space="0" w:color="auto"/>
                <w:right w:val="none" w:sz="0" w:space="0" w:color="auto"/>
              </w:divBdr>
            </w:div>
          </w:divsChild>
        </w:div>
        <w:div w:id="20803839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94599982">
          <w:marLeft w:val="0"/>
          <w:marRight w:val="0"/>
          <w:marTop w:val="0"/>
          <w:marBottom w:val="0"/>
          <w:divBdr>
            <w:top w:val="none" w:sz="0" w:space="0" w:color="auto"/>
            <w:left w:val="none" w:sz="0" w:space="0" w:color="auto"/>
            <w:bottom w:val="none" w:sz="0" w:space="0" w:color="auto"/>
            <w:right w:val="none" w:sz="0" w:space="0" w:color="auto"/>
          </w:divBdr>
        </w:div>
        <w:div w:id="885530136">
          <w:marLeft w:val="0"/>
          <w:marRight w:val="0"/>
          <w:marTop w:val="0"/>
          <w:marBottom w:val="0"/>
          <w:divBdr>
            <w:top w:val="none" w:sz="0" w:space="0" w:color="auto"/>
            <w:left w:val="none" w:sz="0" w:space="0" w:color="auto"/>
            <w:bottom w:val="none" w:sz="0" w:space="0" w:color="auto"/>
            <w:right w:val="none" w:sz="0" w:space="0" w:color="auto"/>
          </w:divBdr>
        </w:div>
        <w:div w:id="111870160">
          <w:marLeft w:val="0"/>
          <w:marRight w:val="0"/>
          <w:marTop w:val="0"/>
          <w:marBottom w:val="0"/>
          <w:divBdr>
            <w:top w:val="none" w:sz="0" w:space="0" w:color="auto"/>
            <w:left w:val="none" w:sz="0" w:space="0" w:color="auto"/>
            <w:bottom w:val="none" w:sz="0" w:space="0" w:color="auto"/>
            <w:right w:val="none" w:sz="0" w:space="0" w:color="auto"/>
          </w:divBdr>
        </w:div>
        <w:div w:id="1050416353">
          <w:marLeft w:val="0"/>
          <w:marRight w:val="0"/>
          <w:marTop w:val="0"/>
          <w:marBottom w:val="0"/>
          <w:divBdr>
            <w:top w:val="none" w:sz="0" w:space="0" w:color="auto"/>
            <w:left w:val="none" w:sz="0" w:space="0" w:color="auto"/>
            <w:bottom w:val="none" w:sz="0" w:space="0" w:color="auto"/>
            <w:right w:val="none" w:sz="0" w:space="0" w:color="auto"/>
          </w:divBdr>
        </w:div>
        <w:div w:id="2008752136">
          <w:marLeft w:val="0"/>
          <w:marRight w:val="0"/>
          <w:marTop w:val="0"/>
          <w:marBottom w:val="0"/>
          <w:divBdr>
            <w:top w:val="none" w:sz="0" w:space="0" w:color="auto"/>
            <w:left w:val="none" w:sz="0" w:space="0" w:color="auto"/>
            <w:bottom w:val="none" w:sz="0" w:space="0" w:color="auto"/>
            <w:right w:val="none" w:sz="0" w:space="0" w:color="auto"/>
          </w:divBdr>
        </w:div>
        <w:div w:id="1484464887">
          <w:marLeft w:val="0"/>
          <w:marRight w:val="0"/>
          <w:marTop w:val="0"/>
          <w:marBottom w:val="0"/>
          <w:divBdr>
            <w:top w:val="none" w:sz="0" w:space="0" w:color="auto"/>
            <w:left w:val="none" w:sz="0" w:space="0" w:color="auto"/>
            <w:bottom w:val="none" w:sz="0" w:space="0" w:color="auto"/>
            <w:right w:val="none" w:sz="0" w:space="0" w:color="auto"/>
          </w:divBdr>
        </w:div>
        <w:div w:id="1794641113">
          <w:marLeft w:val="0"/>
          <w:marRight w:val="0"/>
          <w:marTop w:val="0"/>
          <w:marBottom w:val="0"/>
          <w:divBdr>
            <w:top w:val="none" w:sz="0" w:space="0" w:color="auto"/>
            <w:left w:val="none" w:sz="0" w:space="0" w:color="auto"/>
            <w:bottom w:val="none" w:sz="0" w:space="0" w:color="auto"/>
            <w:right w:val="none" w:sz="0" w:space="0" w:color="auto"/>
          </w:divBdr>
        </w:div>
        <w:div w:id="1657686969">
          <w:marLeft w:val="0"/>
          <w:marRight w:val="0"/>
          <w:marTop w:val="0"/>
          <w:marBottom w:val="0"/>
          <w:divBdr>
            <w:top w:val="none" w:sz="0" w:space="0" w:color="auto"/>
            <w:left w:val="none" w:sz="0" w:space="0" w:color="auto"/>
            <w:bottom w:val="none" w:sz="0" w:space="0" w:color="auto"/>
            <w:right w:val="none" w:sz="0" w:space="0" w:color="auto"/>
          </w:divBdr>
        </w:div>
        <w:div w:id="638876681">
          <w:marLeft w:val="0"/>
          <w:marRight w:val="0"/>
          <w:marTop w:val="0"/>
          <w:marBottom w:val="0"/>
          <w:divBdr>
            <w:top w:val="none" w:sz="0" w:space="0" w:color="auto"/>
            <w:left w:val="none" w:sz="0" w:space="0" w:color="auto"/>
            <w:bottom w:val="none" w:sz="0" w:space="0" w:color="auto"/>
            <w:right w:val="none" w:sz="0" w:space="0" w:color="auto"/>
          </w:divBdr>
        </w:div>
        <w:div w:id="89202767">
          <w:marLeft w:val="0"/>
          <w:marRight w:val="0"/>
          <w:marTop w:val="0"/>
          <w:marBottom w:val="0"/>
          <w:divBdr>
            <w:top w:val="none" w:sz="0" w:space="0" w:color="auto"/>
            <w:left w:val="none" w:sz="0" w:space="0" w:color="auto"/>
            <w:bottom w:val="none" w:sz="0" w:space="0" w:color="auto"/>
            <w:right w:val="none" w:sz="0" w:space="0" w:color="auto"/>
          </w:divBdr>
        </w:div>
        <w:div w:id="1999839409">
          <w:marLeft w:val="0"/>
          <w:marRight w:val="0"/>
          <w:marTop w:val="0"/>
          <w:marBottom w:val="0"/>
          <w:divBdr>
            <w:top w:val="none" w:sz="0" w:space="0" w:color="auto"/>
            <w:left w:val="none" w:sz="0" w:space="0" w:color="auto"/>
            <w:bottom w:val="none" w:sz="0" w:space="0" w:color="auto"/>
            <w:right w:val="none" w:sz="0" w:space="0" w:color="auto"/>
          </w:divBdr>
        </w:div>
        <w:div w:id="847524645">
          <w:marLeft w:val="0"/>
          <w:marRight w:val="0"/>
          <w:marTop w:val="0"/>
          <w:marBottom w:val="0"/>
          <w:divBdr>
            <w:top w:val="none" w:sz="0" w:space="0" w:color="auto"/>
            <w:left w:val="none" w:sz="0" w:space="0" w:color="auto"/>
            <w:bottom w:val="none" w:sz="0" w:space="0" w:color="auto"/>
            <w:right w:val="none" w:sz="0" w:space="0" w:color="auto"/>
          </w:divBdr>
        </w:div>
        <w:div w:id="748498376">
          <w:marLeft w:val="0"/>
          <w:marRight w:val="0"/>
          <w:marTop w:val="0"/>
          <w:marBottom w:val="0"/>
          <w:divBdr>
            <w:top w:val="none" w:sz="0" w:space="0" w:color="auto"/>
            <w:left w:val="none" w:sz="0" w:space="0" w:color="auto"/>
            <w:bottom w:val="none" w:sz="0" w:space="0" w:color="auto"/>
            <w:right w:val="none" w:sz="0" w:space="0" w:color="auto"/>
          </w:divBdr>
        </w:div>
        <w:div w:id="1666546054">
          <w:marLeft w:val="0"/>
          <w:marRight w:val="0"/>
          <w:marTop w:val="0"/>
          <w:marBottom w:val="0"/>
          <w:divBdr>
            <w:top w:val="none" w:sz="0" w:space="0" w:color="auto"/>
            <w:left w:val="none" w:sz="0" w:space="0" w:color="auto"/>
            <w:bottom w:val="none" w:sz="0" w:space="0" w:color="auto"/>
            <w:right w:val="none" w:sz="0" w:space="0" w:color="auto"/>
          </w:divBdr>
        </w:div>
        <w:div w:id="831988246">
          <w:marLeft w:val="0"/>
          <w:marRight w:val="0"/>
          <w:marTop w:val="0"/>
          <w:marBottom w:val="0"/>
          <w:divBdr>
            <w:top w:val="none" w:sz="0" w:space="0" w:color="auto"/>
            <w:left w:val="none" w:sz="0" w:space="0" w:color="auto"/>
            <w:bottom w:val="none" w:sz="0" w:space="0" w:color="auto"/>
            <w:right w:val="none" w:sz="0" w:space="0" w:color="auto"/>
          </w:divBdr>
        </w:div>
        <w:div w:id="1477651059">
          <w:marLeft w:val="0"/>
          <w:marRight w:val="0"/>
          <w:marTop w:val="0"/>
          <w:marBottom w:val="0"/>
          <w:divBdr>
            <w:top w:val="none" w:sz="0" w:space="0" w:color="auto"/>
            <w:left w:val="none" w:sz="0" w:space="0" w:color="auto"/>
            <w:bottom w:val="none" w:sz="0" w:space="0" w:color="auto"/>
            <w:right w:val="none" w:sz="0" w:space="0" w:color="auto"/>
          </w:divBdr>
          <w:divsChild>
            <w:div w:id="771827093">
              <w:marLeft w:val="0"/>
              <w:marRight w:val="0"/>
              <w:marTop w:val="0"/>
              <w:marBottom w:val="0"/>
              <w:divBdr>
                <w:top w:val="none" w:sz="0" w:space="0" w:color="auto"/>
                <w:left w:val="none" w:sz="0" w:space="0" w:color="auto"/>
                <w:bottom w:val="none" w:sz="0" w:space="0" w:color="auto"/>
                <w:right w:val="none" w:sz="0" w:space="0" w:color="auto"/>
              </w:divBdr>
            </w:div>
            <w:div w:id="1717774105">
              <w:marLeft w:val="0"/>
              <w:marRight w:val="0"/>
              <w:marTop w:val="0"/>
              <w:marBottom w:val="0"/>
              <w:divBdr>
                <w:top w:val="none" w:sz="0" w:space="0" w:color="auto"/>
                <w:left w:val="none" w:sz="0" w:space="0" w:color="auto"/>
                <w:bottom w:val="none" w:sz="0" w:space="0" w:color="auto"/>
                <w:right w:val="none" w:sz="0" w:space="0" w:color="auto"/>
              </w:divBdr>
            </w:div>
            <w:div w:id="136269881">
              <w:marLeft w:val="0"/>
              <w:marRight w:val="0"/>
              <w:marTop w:val="0"/>
              <w:marBottom w:val="0"/>
              <w:divBdr>
                <w:top w:val="none" w:sz="0" w:space="0" w:color="auto"/>
                <w:left w:val="none" w:sz="0" w:space="0" w:color="auto"/>
                <w:bottom w:val="none" w:sz="0" w:space="0" w:color="auto"/>
                <w:right w:val="none" w:sz="0" w:space="0" w:color="auto"/>
              </w:divBdr>
            </w:div>
            <w:div w:id="937831228">
              <w:marLeft w:val="0"/>
              <w:marRight w:val="0"/>
              <w:marTop w:val="0"/>
              <w:marBottom w:val="0"/>
              <w:divBdr>
                <w:top w:val="none" w:sz="0" w:space="0" w:color="auto"/>
                <w:left w:val="none" w:sz="0" w:space="0" w:color="auto"/>
                <w:bottom w:val="none" w:sz="0" w:space="0" w:color="auto"/>
                <w:right w:val="none" w:sz="0" w:space="0" w:color="auto"/>
              </w:divBdr>
            </w:div>
            <w:div w:id="814297154">
              <w:marLeft w:val="0"/>
              <w:marRight w:val="0"/>
              <w:marTop w:val="0"/>
              <w:marBottom w:val="0"/>
              <w:divBdr>
                <w:top w:val="none" w:sz="0" w:space="0" w:color="auto"/>
                <w:left w:val="none" w:sz="0" w:space="0" w:color="auto"/>
                <w:bottom w:val="none" w:sz="0" w:space="0" w:color="auto"/>
                <w:right w:val="none" w:sz="0" w:space="0" w:color="auto"/>
              </w:divBdr>
            </w:div>
            <w:div w:id="1525905206">
              <w:marLeft w:val="0"/>
              <w:marRight w:val="0"/>
              <w:marTop w:val="0"/>
              <w:marBottom w:val="0"/>
              <w:divBdr>
                <w:top w:val="none" w:sz="0" w:space="0" w:color="auto"/>
                <w:left w:val="none" w:sz="0" w:space="0" w:color="auto"/>
                <w:bottom w:val="none" w:sz="0" w:space="0" w:color="auto"/>
                <w:right w:val="none" w:sz="0" w:space="0" w:color="auto"/>
              </w:divBdr>
            </w:div>
            <w:div w:id="1987660919">
              <w:marLeft w:val="0"/>
              <w:marRight w:val="0"/>
              <w:marTop w:val="0"/>
              <w:marBottom w:val="0"/>
              <w:divBdr>
                <w:top w:val="none" w:sz="0" w:space="0" w:color="auto"/>
                <w:left w:val="none" w:sz="0" w:space="0" w:color="auto"/>
                <w:bottom w:val="none" w:sz="0" w:space="0" w:color="auto"/>
                <w:right w:val="none" w:sz="0" w:space="0" w:color="auto"/>
              </w:divBdr>
            </w:div>
            <w:div w:id="2108848955">
              <w:marLeft w:val="0"/>
              <w:marRight w:val="0"/>
              <w:marTop w:val="0"/>
              <w:marBottom w:val="0"/>
              <w:divBdr>
                <w:top w:val="none" w:sz="0" w:space="0" w:color="auto"/>
                <w:left w:val="none" w:sz="0" w:space="0" w:color="auto"/>
                <w:bottom w:val="none" w:sz="0" w:space="0" w:color="auto"/>
                <w:right w:val="none" w:sz="0" w:space="0" w:color="auto"/>
              </w:divBdr>
            </w:div>
            <w:div w:id="643392299">
              <w:marLeft w:val="0"/>
              <w:marRight w:val="0"/>
              <w:marTop w:val="0"/>
              <w:marBottom w:val="0"/>
              <w:divBdr>
                <w:top w:val="none" w:sz="0" w:space="0" w:color="auto"/>
                <w:left w:val="none" w:sz="0" w:space="0" w:color="auto"/>
                <w:bottom w:val="none" w:sz="0" w:space="0" w:color="auto"/>
                <w:right w:val="none" w:sz="0" w:space="0" w:color="auto"/>
              </w:divBdr>
            </w:div>
            <w:div w:id="472794458">
              <w:marLeft w:val="0"/>
              <w:marRight w:val="0"/>
              <w:marTop w:val="0"/>
              <w:marBottom w:val="0"/>
              <w:divBdr>
                <w:top w:val="none" w:sz="0" w:space="0" w:color="auto"/>
                <w:left w:val="none" w:sz="0" w:space="0" w:color="auto"/>
                <w:bottom w:val="none" w:sz="0" w:space="0" w:color="auto"/>
                <w:right w:val="none" w:sz="0" w:space="0" w:color="auto"/>
              </w:divBdr>
            </w:div>
            <w:div w:id="807091869">
              <w:marLeft w:val="0"/>
              <w:marRight w:val="0"/>
              <w:marTop w:val="0"/>
              <w:marBottom w:val="0"/>
              <w:divBdr>
                <w:top w:val="none" w:sz="0" w:space="0" w:color="auto"/>
                <w:left w:val="none" w:sz="0" w:space="0" w:color="auto"/>
                <w:bottom w:val="none" w:sz="0" w:space="0" w:color="auto"/>
                <w:right w:val="none" w:sz="0" w:space="0" w:color="auto"/>
              </w:divBdr>
            </w:div>
            <w:div w:id="945427275">
              <w:marLeft w:val="0"/>
              <w:marRight w:val="0"/>
              <w:marTop w:val="0"/>
              <w:marBottom w:val="0"/>
              <w:divBdr>
                <w:top w:val="none" w:sz="0" w:space="0" w:color="auto"/>
                <w:left w:val="none" w:sz="0" w:space="0" w:color="auto"/>
                <w:bottom w:val="none" w:sz="0" w:space="0" w:color="auto"/>
                <w:right w:val="none" w:sz="0" w:space="0" w:color="auto"/>
              </w:divBdr>
            </w:div>
            <w:div w:id="1122459346">
              <w:marLeft w:val="0"/>
              <w:marRight w:val="0"/>
              <w:marTop w:val="0"/>
              <w:marBottom w:val="0"/>
              <w:divBdr>
                <w:top w:val="none" w:sz="0" w:space="0" w:color="auto"/>
                <w:left w:val="none" w:sz="0" w:space="0" w:color="auto"/>
                <w:bottom w:val="none" w:sz="0" w:space="0" w:color="auto"/>
                <w:right w:val="none" w:sz="0" w:space="0" w:color="auto"/>
              </w:divBdr>
            </w:div>
            <w:div w:id="1233078598">
              <w:marLeft w:val="0"/>
              <w:marRight w:val="0"/>
              <w:marTop w:val="0"/>
              <w:marBottom w:val="0"/>
              <w:divBdr>
                <w:top w:val="none" w:sz="0" w:space="0" w:color="auto"/>
                <w:left w:val="none" w:sz="0" w:space="0" w:color="auto"/>
                <w:bottom w:val="none" w:sz="0" w:space="0" w:color="auto"/>
                <w:right w:val="none" w:sz="0" w:space="0" w:color="auto"/>
              </w:divBdr>
            </w:div>
            <w:div w:id="515584560">
              <w:marLeft w:val="0"/>
              <w:marRight w:val="0"/>
              <w:marTop w:val="0"/>
              <w:marBottom w:val="0"/>
              <w:divBdr>
                <w:top w:val="none" w:sz="0" w:space="0" w:color="auto"/>
                <w:left w:val="none" w:sz="0" w:space="0" w:color="auto"/>
                <w:bottom w:val="none" w:sz="0" w:space="0" w:color="auto"/>
                <w:right w:val="none" w:sz="0" w:space="0" w:color="auto"/>
              </w:divBdr>
            </w:div>
            <w:div w:id="1811284168">
              <w:marLeft w:val="0"/>
              <w:marRight w:val="0"/>
              <w:marTop w:val="0"/>
              <w:marBottom w:val="0"/>
              <w:divBdr>
                <w:top w:val="none" w:sz="0" w:space="0" w:color="auto"/>
                <w:left w:val="none" w:sz="0" w:space="0" w:color="auto"/>
                <w:bottom w:val="none" w:sz="0" w:space="0" w:color="auto"/>
                <w:right w:val="none" w:sz="0" w:space="0" w:color="auto"/>
              </w:divBdr>
            </w:div>
            <w:div w:id="2114009172">
              <w:marLeft w:val="0"/>
              <w:marRight w:val="0"/>
              <w:marTop w:val="0"/>
              <w:marBottom w:val="0"/>
              <w:divBdr>
                <w:top w:val="none" w:sz="0" w:space="0" w:color="auto"/>
                <w:left w:val="none" w:sz="0" w:space="0" w:color="auto"/>
                <w:bottom w:val="none" w:sz="0" w:space="0" w:color="auto"/>
                <w:right w:val="none" w:sz="0" w:space="0" w:color="auto"/>
              </w:divBdr>
            </w:div>
            <w:div w:id="26759582">
              <w:marLeft w:val="0"/>
              <w:marRight w:val="0"/>
              <w:marTop w:val="0"/>
              <w:marBottom w:val="0"/>
              <w:divBdr>
                <w:top w:val="none" w:sz="0" w:space="0" w:color="auto"/>
                <w:left w:val="none" w:sz="0" w:space="0" w:color="auto"/>
                <w:bottom w:val="none" w:sz="0" w:space="0" w:color="auto"/>
                <w:right w:val="none" w:sz="0" w:space="0" w:color="auto"/>
              </w:divBdr>
            </w:div>
            <w:div w:id="764035724">
              <w:marLeft w:val="0"/>
              <w:marRight w:val="0"/>
              <w:marTop w:val="0"/>
              <w:marBottom w:val="0"/>
              <w:divBdr>
                <w:top w:val="none" w:sz="0" w:space="0" w:color="auto"/>
                <w:left w:val="none" w:sz="0" w:space="0" w:color="auto"/>
                <w:bottom w:val="none" w:sz="0" w:space="0" w:color="auto"/>
                <w:right w:val="none" w:sz="0" w:space="0" w:color="auto"/>
              </w:divBdr>
            </w:div>
            <w:div w:id="487092209">
              <w:marLeft w:val="0"/>
              <w:marRight w:val="0"/>
              <w:marTop w:val="0"/>
              <w:marBottom w:val="0"/>
              <w:divBdr>
                <w:top w:val="none" w:sz="0" w:space="0" w:color="auto"/>
                <w:left w:val="none" w:sz="0" w:space="0" w:color="auto"/>
                <w:bottom w:val="none" w:sz="0" w:space="0" w:color="auto"/>
                <w:right w:val="none" w:sz="0" w:space="0" w:color="auto"/>
              </w:divBdr>
            </w:div>
            <w:div w:id="191767944">
              <w:marLeft w:val="0"/>
              <w:marRight w:val="0"/>
              <w:marTop w:val="0"/>
              <w:marBottom w:val="0"/>
              <w:divBdr>
                <w:top w:val="none" w:sz="0" w:space="0" w:color="auto"/>
                <w:left w:val="none" w:sz="0" w:space="0" w:color="auto"/>
                <w:bottom w:val="none" w:sz="0" w:space="0" w:color="auto"/>
                <w:right w:val="none" w:sz="0" w:space="0" w:color="auto"/>
              </w:divBdr>
            </w:div>
            <w:div w:id="1664746519">
              <w:marLeft w:val="0"/>
              <w:marRight w:val="0"/>
              <w:marTop w:val="0"/>
              <w:marBottom w:val="0"/>
              <w:divBdr>
                <w:top w:val="none" w:sz="0" w:space="0" w:color="auto"/>
                <w:left w:val="none" w:sz="0" w:space="0" w:color="auto"/>
                <w:bottom w:val="none" w:sz="0" w:space="0" w:color="auto"/>
                <w:right w:val="none" w:sz="0" w:space="0" w:color="auto"/>
              </w:divBdr>
            </w:div>
            <w:div w:id="1975789234">
              <w:marLeft w:val="0"/>
              <w:marRight w:val="0"/>
              <w:marTop w:val="0"/>
              <w:marBottom w:val="0"/>
              <w:divBdr>
                <w:top w:val="none" w:sz="0" w:space="0" w:color="auto"/>
                <w:left w:val="none" w:sz="0" w:space="0" w:color="auto"/>
                <w:bottom w:val="none" w:sz="0" w:space="0" w:color="auto"/>
                <w:right w:val="none" w:sz="0" w:space="0" w:color="auto"/>
              </w:divBdr>
            </w:div>
            <w:div w:id="42214407">
              <w:marLeft w:val="0"/>
              <w:marRight w:val="0"/>
              <w:marTop w:val="0"/>
              <w:marBottom w:val="0"/>
              <w:divBdr>
                <w:top w:val="none" w:sz="0" w:space="0" w:color="auto"/>
                <w:left w:val="none" w:sz="0" w:space="0" w:color="auto"/>
                <w:bottom w:val="none" w:sz="0" w:space="0" w:color="auto"/>
                <w:right w:val="none" w:sz="0" w:space="0" w:color="auto"/>
              </w:divBdr>
            </w:div>
            <w:div w:id="719131727">
              <w:marLeft w:val="0"/>
              <w:marRight w:val="0"/>
              <w:marTop w:val="0"/>
              <w:marBottom w:val="0"/>
              <w:divBdr>
                <w:top w:val="none" w:sz="0" w:space="0" w:color="auto"/>
                <w:left w:val="none" w:sz="0" w:space="0" w:color="auto"/>
                <w:bottom w:val="none" w:sz="0" w:space="0" w:color="auto"/>
                <w:right w:val="none" w:sz="0" w:space="0" w:color="auto"/>
              </w:divBdr>
            </w:div>
            <w:div w:id="751895771">
              <w:marLeft w:val="0"/>
              <w:marRight w:val="0"/>
              <w:marTop w:val="0"/>
              <w:marBottom w:val="0"/>
              <w:divBdr>
                <w:top w:val="none" w:sz="0" w:space="0" w:color="auto"/>
                <w:left w:val="none" w:sz="0" w:space="0" w:color="auto"/>
                <w:bottom w:val="none" w:sz="0" w:space="0" w:color="auto"/>
                <w:right w:val="none" w:sz="0" w:space="0" w:color="auto"/>
              </w:divBdr>
            </w:div>
            <w:div w:id="1192765513">
              <w:marLeft w:val="0"/>
              <w:marRight w:val="0"/>
              <w:marTop w:val="0"/>
              <w:marBottom w:val="0"/>
              <w:divBdr>
                <w:top w:val="none" w:sz="0" w:space="0" w:color="auto"/>
                <w:left w:val="none" w:sz="0" w:space="0" w:color="auto"/>
                <w:bottom w:val="none" w:sz="0" w:space="0" w:color="auto"/>
                <w:right w:val="none" w:sz="0" w:space="0" w:color="auto"/>
              </w:divBdr>
            </w:div>
            <w:div w:id="20391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163">
      <w:bodyDiv w:val="1"/>
      <w:marLeft w:val="0"/>
      <w:marRight w:val="0"/>
      <w:marTop w:val="0"/>
      <w:marBottom w:val="0"/>
      <w:divBdr>
        <w:top w:val="none" w:sz="0" w:space="0" w:color="auto"/>
        <w:left w:val="none" w:sz="0" w:space="0" w:color="auto"/>
        <w:bottom w:val="none" w:sz="0" w:space="0" w:color="auto"/>
        <w:right w:val="none" w:sz="0" w:space="0" w:color="auto"/>
      </w:divBdr>
    </w:div>
    <w:div w:id="1108623422">
      <w:bodyDiv w:val="1"/>
      <w:marLeft w:val="0"/>
      <w:marRight w:val="0"/>
      <w:marTop w:val="0"/>
      <w:marBottom w:val="0"/>
      <w:divBdr>
        <w:top w:val="none" w:sz="0" w:space="0" w:color="auto"/>
        <w:left w:val="none" w:sz="0" w:space="0" w:color="auto"/>
        <w:bottom w:val="none" w:sz="0" w:space="0" w:color="auto"/>
        <w:right w:val="none" w:sz="0" w:space="0" w:color="auto"/>
      </w:divBdr>
    </w:div>
    <w:div w:id="1345013700">
      <w:bodyDiv w:val="1"/>
      <w:marLeft w:val="0"/>
      <w:marRight w:val="0"/>
      <w:marTop w:val="0"/>
      <w:marBottom w:val="0"/>
      <w:divBdr>
        <w:top w:val="none" w:sz="0" w:space="0" w:color="auto"/>
        <w:left w:val="none" w:sz="0" w:space="0" w:color="auto"/>
        <w:bottom w:val="none" w:sz="0" w:space="0" w:color="auto"/>
        <w:right w:val="none" w:sz="0" w:space="0" w:color="auto"/>
      </w:divBdr>
    </w:div>
    <w:div w:id="1410930435">
      <w:bodyDiv w:val="1"/>
      <w:marLeft w:val="0"/>
      <w:marRight w:val="0"/>
      <w:marTop w:val="0"/>
      <w:marBottom w:val="0"/>
      <w:divBdr>
        <w:top w:val="none" w:sz="0" w:space="0" w:color="auto"/>
        <w:left w:val="none" w:sz="0" w:space="0" w:color="auto"/>
        <w:bottom w:val="none" w:sz="0" w:space="0" w:color="auto"/>
        <w:right w:val="none" w:sz="0" w:space="0" w:color="auto"/>
      </w:divBdr>
    </w:div>
    <w:div w:id="1720012080">
      <w:bodyDiv w:val="1"/>
      <w:marLeft w:val="0"/>
      <w:marRight w:val="0"/>
      <w:marTop w:val="0"/>
      <w:marBottom w:val="0"/>
      <w:divBdr>
        <w:top w:val="none" w:sz="0" w:space="0" w:color="auto"/>
        <w:left w:val="none" w:sz="0" w:space="0" w:color="auto"/>
        <w:bottom w:val="none" w:sz="0" w:space="0" w:color="auto"/>
        <w:right w:val="none" w:sz="0" w:space="0" w:color="auto"/>
      </w:divBdr>
      <w:divsChild>
        <w:div w:id="192363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hungry.blogspot.com/2013/12/first-non-repeated-character-in-string-java-program-code-example.html" TargetMode="External"/><Relationship Id="rId13" Type="http://schemas.openxmlformats.org/officeDocument/2006/relationships/hyperlink" Target="http://javahungry.blogspot.com/2013/08/hashing-how-hash-map-works-in-java-or.html" TargetMode="External"/><Relationship Id="rId18" Type="http://schemas.openxmlformats.org/officeDocument/2006/relationships/hyperlink" Target="http://beginnersbook.com/2013/05/method-overloading/" TargetMode="External"/><Relationship Id="rId3" Type="http://schemas.openxmlformats.org/officeDocument/2006/relationships/settings" Target="settings.xml"/><Relationship Id="rId21" Type="http://schemas.openxmlformats.org/officeDocument/2006/relationships/hyperlink" Target="http://stackoverflow.com/questions/14694852/can-overridden-methods-differ-in-return-type" TargetMode="External"/><Relationship Id="rId7" Type="http://schemas.openxmlformats.org/officeDocument/2006/relationships/hyperlink" Target="http://javahungry.blogspot.com/2013/06/difference-between-string-stringbuilder.html" TargetMode="External"/><Relationship Id="rId12" Type="http://schemas.openxmlformats.org/officeDocument/2006/relationships/hyperlink" Target="http://javahungry.blogspot.com/2013/06/difference-between-iterator-and-enumeration-collections-java-interview-question-with-example.html" TargetMode="External"/><Relationship Id="rId17" Type="http://schemas.openxmlformats.org/officeDocument/2006/relationships/hyperlink" Target="http://docs.oracle.com/javase/7/docs/api/java/util/HashSet.html" TargetMode="External"/><Relationship Id="rId2" Type="http://schemas.openxmlformats.org/officeDocument/2006/relationships/styles" Target="styles.xml"/><Relationship Id="rId16" Type="http://schemas.openxmlformats.org/officeDocument/2006/relationships/hyperlink" Target="http://docs.oracle.com/javase/7/docs/api/java/util/HashMap.html" TargetMode="External"/><Relationship Id="rId20" Type="http://schemas.openxmlformats.org/officeDocument/2006/relationships/hyperlink" Target="http://beginnersbook.com/2013/04/runtime-compile-time-polymorphism/" TargetMode="External"/><Relationship Id="rId1" Type="http://schemas.openxmlformats.org/officeDocument/2006/relationships/numbering" Target="numbering.xml"/><Relationship Id="rId6" Type="http://schemas.openxmlformats.org/officeDocument/2006/relationships/hyperlink" Target="http://javahungry.blogspot.com/2013/06/difference-between-string-stringbuilder.html" TargetMode="External"/><Relationship Id="rId11" Type="http://schemas.openxmlformats.org/officeDocument/2006/relationships/hyperlink" Target="http://javahungry.blogspot.com/2013/08/singleton-design-pattern-use-in-java.html" TargetMode="External"/><Relationship Id="rId24" Type="http://schemas.openxmlformats.org/officeDocument/2006/relationships/theme" Target="theme/theme1.xml"/><Relationship Id="rId5" Type="http://schemas.openxmlformats.org/officeDocument/2006/relationships/hyperlink" Target="http://javahungry.blogspot.com/2013/08/hashing-how-hash-map-works-in-java-or.html" TargetMode="External"/><Relationship Id="rId15" Type="http://schemas.openxmlformats.org/officeDocument/2006/relationships/hyperlink" Target="http://stackoverflow.com/questions/12940663/does-adding-a-duplicate-value-to-a-hashset-hashmap-replace-the-previous-value" TargetMode="External"/><Relationship Id="rId23" Type="http://schemas.openxmlformats.org/officeDocument/2006/relationships/fontTable" Target="fontTable.xml"/><Relationship Id="rId10" Type="http://schemas.openxmlformats.org/officeDocument/2006/relationships/hyperlink" Target="http://javahungry.blogspot.com/2013/08/singleton-design-pattern-use-in-java.html" TargetMode="External"/><Relationship Id="rId19" Type="http://schemas.openxmlformats.org/officeDocument/2006/relationships/hyperlink" Target="http://beginnersbook.com/2014/01/method-overriding-in-java-with-example/" TargetMode="External"/><Relationship Id="rId4" Type="http://schemas.openxmlformats.org/officeDocument/2006/relationships/webSettings" Target="webSettings.xml"/><Relationship Id="rId9" Type="http://schemas.openxmlformats.org/officeDocument/2006/relationships/hyperlink" Target="http://javahungry.blogspot.com/2013/12/difference-between-arraylist-and-vector-in-java-collection-interview-question.html" TargetMode="External"/><Relationship Id="rId14" Type="http://schemas.openxmlformats.org/officeDocument/2006/relationships/hyperlink" Target="http://javahungry.blogspot.com/2013/08/hashing-how-hash-map-works-in-java-or.html" TargetMode="External"/><Relationship Id="rId22" Type="http://schemas.openxmlformats.org/officeDocument/2006/relationships/hyperlink" Target="http://www.journaldev.com/1377/java-singleton-design-pattern-best-practi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3139</Words>
  <Characters>17895</Characters>
  <Application>Microsoft Office Word</Application>
  <DocSecurity>0</DocSecurity>
  <Lines>149</Lines>
  <Paragraphs>41</Paragraphs>
  <ScaleCrop>false</ScaleCrop>
  <Company/>
  <LinksUpToDate>false</LinksUpToDate>
  <CharactersWithSpaces>20993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AmitRuwali</dc:creator>
  <cp:lastModifiedBy>AmitRuwali</cp:lastModifiedBy>
  <cp:revision>14</cp:revision>
  <dcterms:created xsi:type="dcterms:W3CDTF">2017-04-13T05:53:00Z</dcterms:created>
  <dcterms:modified xsi:type="dcterms:W3CDTF">2017-04-25T12:26:00Z</dcterms:modified>
</cp:coreProperties>
</file>